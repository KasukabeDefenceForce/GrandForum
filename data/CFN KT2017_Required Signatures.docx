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418"/>
        <w:tblW w:w="11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4460"/>
      </w:tblGrid>
      <w:tr w:rsidR="0029425D" w:rsidRPr="0018185F" w:rsidTr="00990235">
        <w:trPr>
          <w:trHeight w:val="1283"/>
        </w:trPr>
        <w:tc>
          <w:tcPr>
            <w:tcW w:w="6629" w:type="dxa"/>
            <w:tcBorders>
              <w:right w:val="nil"/>
            </w:tcBorders>
            <w:vAlign w:val="center"/>
          </w:tcPr>
          <w:p w:rsidR="00E853F7" w:rsidRPr="00026550" w:rsidRDefault="00E853F7" w:rsidP="00E853F7">
            <w:pP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</w:pP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201</w:t>
            </w:r>
            <w:r w:rsidR="00032A27"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7</w:t>
            </w:r>
            <w:r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 xml:space="preserve"> </w:t>
            </w:r>
            <w:bookmarkStart w:id="0" w:name="_GoBack"/>
            <w:bookmarkEnd w:id="0"/>
            <w:r w:rsidR="00032A27">
              <w:rPr>
                <w:rFonts w:ascii="Calibri" w:eastAsia="MS Gothic" w:hAnsi="Calibri"/>
                <w:b/>
                <w:color w:val="17365D"/>
                <w:spacing w:val="5"/>
                <w:kern w:val="28"/>
                <w:sz w:val="40"/>
                <w:szCs w:val="40"/>
              </w:rPr>
              <w:t>KT Competition</w:t>
            </w:r>
          </w:p>
          <w:p w:rsidR="0029425D" w:rsidRPr="00E853F7" w:rsidRDefault="004E569D" w:rsidP="0018185F">
            <w:pPr>
              <w:pStyle w:val="Heading1"/>
              <w:spacing w:before="0"/>
              <w:rPr>
                <w:rFonts w:ascii="Arial" w:hAnsi="Arial"/>
                <w:sz w:val="40"/>
                <w:szCs w:val="40"/>
                <w:lang w:val="en-US" w:eastAsia="en-US"/>
              </w:rPr>
            </w:pPr>
            <w:r w:rsidRPr="00E853F7">
              <w:rPr>
                <w:color w:val="005289"/>
                <w:sz w:val="40"/>
                <w:szCs w:val="40"/>
                <w:lang w:val="en-US" w:eastAsia="en-US"/>
              </w:rPr>
              <w:t xml:space="preserve">Proposal </w:t>
            </w:r>
            <w:r w:rsidR="00497AAE" w:rsidRPr="00E853F7">
              <w:rPr>
                <w:color w:val="005289"/>
                <w:sz w:val="40"/>
                <w:szCs w:val="40"/>
                <w:lang w:val="en-US" w:eastAsia="en-US"/>
              </w:rPr>
              <w:t>Application</w:t>
            </w:r>
            <w:r w:rsidR="00032A27">
              <w:rPr>
                <w:color w:val="005289"/>
                <w:sz w:val="40"/>
                <w:szCs w:val="40"/>
                <w:lang w:val="en-US" w:eastAsia="en-US"/>
              </w:rPr>
              <w:t xml:space="preserve"> </w:t>
            </w:r>
            <w:r w:rsidR="0029425D" w:rsidRPr="00E853F7">
              <w:rPr>
                <w:color w:val="005289"/>
                <w:sz w:val="40"/>
                <w:szCs w:val="40"/>
                <w:lang w:val="en-US" w:eastAsia="en-US"/>
              </w:rPr>
              <w:t>Signatures</w:t>
            </w:r>
          </w:p>
        </w:tc>
        <w:tc>
          <w:tcPr>
            <w:tcW w:w="4460" w:type="dxa"/>
            <w:tcBorders>
              <w:left w:val="nil"/>
            </w:tcBorders>
          </w:tcPr>
          <w:p w:rsidR="0029425D" w:rsidRPr="007F11B9" w:rsidRDefault="00990235" w:rsidP="0018185F">
            <w:pPr>
              <w:pStyle w:val="Title"/>
              <w:pBdr>
                <w:bottom w:val="none" w:sz="0" w:space="0" w:color="auto"/>
              </w:pBdr>
              <w:spacing w:before="240"/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4pt;height:77pt">
                  <v:imagedata r:id="rId5" o:title="CFN Logo"/>
                </v:shape>
              </w:pict>
            </w:r>
          </w:p>
        </w:tc>
      </w:tr>
    </w:tbl>
    <w:p w:rsidR="0025405C" w:rsidRPr="00C868B4" w:rsidRDefault="0029425D" w:rsidP="0025405C">
      <w:pPr>
        <w:suppressAutoHyphens/>
        <w:spacing w:before="180"/>
        <w:rPr>
          <w:rFonts w:ascii="Calibri" w:hAnsi="Calibri"/>
          <w:b/>
        </w:rPr>
      </w:pPr>
      <w:r w:rsidRPr="00C868B4">
        <w:rPr>
          <w:rFonts w:ascii="Calibri" w:hAnsi="Calibri"/>
          <w:b/>
        </w:rPr>
        <w:t xml:space="preserve">Please </w:t>
      </w:r>
      <w:r w:rsidR="00032A27">
        <w:rPr>
          <w:rFonts w:ascii="Calibri" w:hAnsi="Calibri"/>
          <w:b/>
        </w:rPr>
        <w:t>upload</w:t>
      </w:r>
      <w:r w:rsidR="00032A27" w:rsidRPr="00C868B4">
        <w:rPr>
          <w:rFonts w:ascii="Calibri" w:hAnsi="Calibri"/>
          <w:b/>
        </w:rPr>
        <w:t xml:space="preserve"> </w:t>
      </w:r>
      <w:r w:rsidRPr="00C868B4">
        <w:rPr>
          <w:rFonts w:ascii="Calibri" w:hAnsi="Calibri"/>
          <w:b/>
        </w:rPr>
        <w:t>separate forms for each Principal Investigator</w:t>
      </w:r>
      <w:r w:rsidR="003E7E57">
        <w:rPr>
          <w:rFonts w:ascii="Calibri" w:hAnsi="Calibri"/>
          <w:b/>
        </w:rPr>
        <w:t xml:space="preserve"> </w:t>
      </w:r>
      <w:r w:rsidR="00032A27">
        <w:rPr>
          <w:rFonts w:ascii="Calibri" w:hAnsi="Calibri"/>
          <w:b/>
        </w:rPr>
        <w:t>in Forum</w:t>
      </w:r>
      <w:r w:rsidR="003E7E57">
        <w:rPr>
          <w:rFonts w:ascii="Calibri" w:hAnsi="Calibri"/>
          <w:b/>
        </w:rPr>
        <w:t xml:space="preserve">. </w:t>
      </w:r>
    </w:p>
    <w:p w:rsidR="0029425D" w:rsidRPr="0029425D" w:rsidRDefault="0029425D" w:rsidP="00B42C2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 w:rsidRPr="0029425D"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160"/>
        <w:gridCol w:w="1089"/>
        <w:gridCol w:w="5100"/>
      </w:tblGrid>
      <w:tr w:rsidR="006D2ABE" w:rsidRPr="0018185F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  <w:r w:rsidR="006D2ABE" w:rsidRPr="0018185F">
              <w:rPr>
                <w:rFonts w:ascii="Calibri" w:hAnsi="Calibri"/>
              </w:rPr>
              <w:t xml:space="preserve"> Name</w:t>
            </w:r>
          </w:p>
        </w:tc>
        <w:tc>
          <w:tcPr>
            <w:tcW w:w="4277" w:type="dxa"/>
            <w:shd w:val="clear" w:color="auto" w:fill="DBE5F1"/>
          </w:tcPr>
          <w:p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245" w:type="dxa"/>
            <w:shd w:val="clear" w:color="auto" w:fill="DBE5F1"/>
          </w:tcPr>
          <w:p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29425D" w:rsidRDefault="0029425D" w:rsidP="0029425D">
      <w:pPr>
        <w:jc w:val="both"/>
        <w:rPr>
          <w:rFonts w:ascii="Calibri" w:eastAsia="Times New Roman" w:hAnsi="Calibri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95"/>
        <w:gridCol w:w="4066"/>
        <w:gridCol w:w="851"/>
        <w:gridCol w:w="3111"/>
        <w:gridCol w:w="149"/>
      </w:tblGrid>
      <w:tr w:rsidR="0029425D" w:rsidRPr="0018185F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29425D" w:rsidRPr="0018185F" w:rsidRDefault="0029425D" w:rsidP="00C44A74">
            <w:pPr>
              <w:spacing w:after="120"/>
              <w:rPr>
                <w:rFonts w:ascii="Calibri" w:hAnsi="Calibri"/>
                <w:i/>
                <w:sz w:val="18"/>
                <w:szCs w:val="18"/>
              </w:rPr>
            </w:pPr>
            <w:r w:rsidRPr="0018185F">
              <w:rPr>
                <w:rFonts w:ascii="Calibri" w:hAnsi="Calibri"/>
              </w:rPr>
              <w:t>Title of Proposal</w:t>
            </w:r>
            <w:r w:rsidR="00916DA0">
              <w:rPr>
                <w:rFonts w:ascii="Calibri" w:hAnsi="Calibri"/>
              </w:rPr>
              <w:t xml:space="preserve"> </w:t>
            </w:r>
            <w:r w:rsidRPr="0018185F">
              <w:rPr>
                <w:rFonts w:ascii="Calibri" w:hAnsi="Calibri"/>
                <w:i/>
                <w:sz w:val="18"/>
                <w:szCs w:val="18"/>
              </w:rPr>
              <w:t>(max. 15 words)</w:t>
            </w:r>
          </w:p>
        </w:tc>
        <w:tc>
          <w:tcPr>
            <w:tcW w:w="8177" w:type="dxa"/>
            <w:gridSpan w:val="4"/>
            <w:shd w:val="clear" w:color="auto" w:fill="DBE5F1"/>
          </w:tcPr>
          <w:p w:rsidR="0029425D" w:rsidRPr="0018185F" w:rsidRDefault="0029425D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42C24" w:rsidRPr="0018185F" w:rsidTr="0018185F">
        <w:trPr>
          <w:gridAfter w:val="1"/>
          <w:wAfter w:w="149" w:type="dxa"/>
          <w:trHeight w:val="443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16DA0" w:rsidRDefault="00916DA0" w:rsidP="004171B0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</w:t>
            </w:r>
            <w:r w:rsidR="004171B0">
              <w:rPr>
                <w:rFonts w:ascii="Calibri" w:hAnsi="Calibri"/>
              </w:rPr>
              <w:t xml:space="preserve">agree to receive email communications from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in addition to those spec</w:t>
            </w:r>
            <w:r w:rsidR="00A13355">
              <w:rPr>
                <w:rFonts w:ascii="Calibri" w:hAnsi="Calibri"/>
              </w:rPr>
              <w:t>ifically regarding this project</w:t>
            </w:r>
            <w:r w:rsidR="004171B0">
              <w:rPr>
                <w:rFonts w:ascii="Calibri" w:hAnsi="Calibri"/>
              </w:rPr>
              <w:t xml:space="preserve"> (e.g. general communications regarding</w:t>
            </w:r>
            <w:r>
              <w:rPr>
                <w:rFonts w:ascii="Calibri" w:hAnsi="Calibri"/>
              </w:rPr>
              <w:t xml:space="preserve"> funding opportunities, </w:t>
            </w:r>
            <w:r w:rsidR="004171B0">
              <w:rPr>
                <w:rFonts w:ascii="Calibri" w:hAnsi="Calibri"/>
              </w:rPr>
              <w:t xml:space="preserve">Network changes, conferences, </w:t>
            </w:r>
            <w:r>
              <w:rPr>
                <w:rFonts w:ascii="Calibri" w:hAnsi="Calibri"/>
              </w:rPr>
              <w:t>etc.).</w:t>
            </w:r>
          </w:p>
          <w:p w:rsidR="00916DA0" w:rsidRDefault="00B42C24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I, the undersigned, have read </w:t>
            </w:r>
            <w:r w:rsidR="0018185F" w:rsidRPr="0018185F">
              <w:rPr>
                <w:rFonts w:ascii="Calibri" w:hAnsi="Calibri"/>
              </w:rPr>
              <w:t xml:space="preserve">the </w:t>
            </w:r>
            <w:r w:rsidR="004E7AAA">
              <w:rPr>
                <w:rFonts w:ascii="Calibri" w:hAnsi="Calibri"/>
              </w:rPr>
              <w:t>CFN</w:t>
            </w:r>
            <w:r w:rsidR="0018185F" w:rsidRPr="0018185F">
              <w:rPr>
                <w:rFonts w:ascii="Calibri" w:hAnsi="Calibri"/>
              </w:rPr>
              <w:t xml:space="preserve"> 201</w:t>
            </w:r>
            <w:r w:rsidR="004E7AAA">
              <w:rPr>
                <w:rFonts w:ascii="Calibri" w:hAnsi="Calibri"/>
              </w:rPr>
              <w:t>7</w:t>
            </w:r>
            <w:r w:rsidR="00705B23">
              <w:rPr>
                <w:rFonts w:ascii="Calibri" w:hAnsi="Calibri"/>
              </w:rPr>
              <w:t xml:space="preserve"> </w:t>
            </w:r>
            <w:r w:rsidR="004E7AAA">
              <w:rPr>
                <w:rFonts w:ascii="Calibri" w:hAnsi="Calibri"/>
              </w:rPr>
              <w:t>KT Competition</w:t>
            </w:r>
            <w:r w:rsidRPr="0018185F">
              <w:rPr>
                <w:rFonts w:ascii="Calibri" w:hAnsi="Calibri"/>
              </w:rPr>
              <w:t xml:space="preserve"> Guidelines </w:t>
            </w:r>
            <w:r w:rsidR="004E7AAA">
              <w:rPr>
                <w:rFonts w:ascii="Calibri" w:hAnsi="Calibri"/>
              </w:rPr>
              <w:t xml:space="preserve">and Instructions </w:t>
            </w:r>
            <w:r w:rsidRPr="0018185F">
              <w:rPr>
                <w:rFonts w:ascii="Calibri" w:hAnsi="Calibri"/>
              </w:rPr>
              <w:t xml:space="preserve">and declare that I meet the eligibility guidelines, including all aspects of </w:t>
            </w:r>
            <w:r w:rsidR="00492CB2" w:rsidRPr="001C5D47">
              <w:rPr>
                <w:rFonts w:ascii="Calibri" w:hAnsi="Calibri"/>
              </w:rPr>
              <w:t>T</w:t>
            </w:r>
            <w:r w:rsidRPr="001C5D47">
              <w:rPr>
                <w:rFonts w:ascii="Calibri" w:hAnsi="Calibri"/>
              </w:rPr>
              <w:t>r</w:t>
            </w:r>
            <w:r w:rsidR="00705B23">
              <w:rPr>
                <w:rFonts w:ascii="Calibri" w:hAnsi="Calibri"/>
              </w:rPr>
              <w:t>i-C</w:t>
            </w:r>
            <w:r w:rsidRPr="0018185F">
              <w:rPr>
                <w:rFonts w:ascii="Calibri" w:hAnsi="Calibri"/>
              </w:rPr>
              <w:t xml:space="preserve">ouncil funding eligibility and requirements.  </w:t>
            </w:r>
          </w:p>
          <w:p w:rsidR="00916DA0" w:rsidRDefault="00916DA0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F3461E"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</w:t>
            </w:r>
            <w:r w:rsidR="004E7AAA">
              <w:rPr>
                <w:rFonts w:ascii="Calibri" w:hAnsi="Calibri"/>
              </w:rPr>
              <w:t>CFN</w:t>
            </w:r>
            <w:r w:rsidRPr="00F3461E">
              <w:rPr>
                <w:rFonts w:ascii="Calibri" w:hAnsi="Calibri"/>
              </w:rPr>
              <w:t xml:space="preserve"> has the right to reject an application or retract </w:t>
            </w:r>
            <w:r w:rsidR="00A13355">
              <w:rPr>
                <w:rFonts w:ascii="Calibri" w:hAnsi="Calibri"/>
              </w:rPr>
              <w:t xml:space="preserve">grant </w:t>
            </w:r>
            <w:r w:rsidR="003E7E57">
              <w:rPr>
                <w:rFonts w:ascii="Calibri" w:hAnsi="Calibri"/>
              </w:rPr>
              <w:t>funding</w:t>
            </w:r>
            <w:r w:rsidRPr="00F3461E">
              <w:rPr>
                <w:rFonts w:ascii="Calibri" w:hAnsi="Calibri"/>
              </w:rPr>
              <w:t xml:space="preserve"> on the basis of false or misleading information forming any part of a</w:t>
            </w:r>
            <w:r w:rsidR="004171B0">
              <w:rPr>
                <w:rFonts w:ascii="Calibri" w:hAnsi="Calibri"/>
              </w:rPr>
              <w:t xml:space="preserve">n </w:t>
            </w:r>
            <w:r w:rsidRPr="00F3461E">
              <w:rPr>
                <w:rFonts w:ascii="Calibri" w:hAnsi="Calibri"/>
              </w:rPr>
              <w:t xml:space="preserve">application. </w:t>
            </w:r>
          </w:p>
          <w:p w:rsidR="00B42C24" w:rsidRPr="0018185F" w:rsidRDefault="00B42C24" w:rsidP="004171B0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If any circumstances pertaining to this proposal change, including other funding</w:t>
            </w:r>
            <w:r w:rsidR="006040BA">
              <w:rPr>
                <w:rFonts w:ascii="Calibri" w:hAnsi="Calibri"/>
              </w:rPr>
              <w:t xml:space="preserve"> </w:t>
            </w:r>
            <w:r w:rsidR="006040BA" w:rsidRPr="001C5D47">
              <w:rPr>
                <w:rFonts w:ascii="Calibri" w:hAnsi="Calibri"/>
              </w:rPr>
              <w:t>(as described in the Application)</w:t>
            </w:r>
            <w:r w:rsidRPr="001C5D47">
              <w:rPr>
                <w:rFonts w:ascii="Calibri" w:hAnsi="Calibri"/>
              </w:rPr>
              <w:t>,</w:t>
            </w:r>
            <w:r w:rsidRPr="0018185F">
              <w:rPr>
                <w:rFonts w:ascii="Calibri" w:hAnsi="Calibri"/>
              </w:rPr>
              <w:t xml:space="preserve"> I </w:t>
            </w:r>
            <w:r w:rsidR="00916DA0">
              <w:rPr>
                <w:rFonts w:ascii="Calibri" w:hAnsi="Calibri"/>
              </w:rPr>
              <w:t xml:space="preserve">agree that I </w:t>
            </w:r>
            <w:r w:rsidRPr="0018185F">
              <w:rPr>
                <w:rFonts w:ascii="Calibri" w:hAnsi="Calibri"/>
              </w:rPr>
              <w:t xml:space="preserve">will advise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</w:t>
            </w:r>
            <w:r w:rsidRPr="001C5D47">
              <w:rPr>
                <w:rFonts w:ascii="Calibri" w:hAnsi="Calibri"/>
              </w:rPr>
              <w:t>immediately</w:t>
            </w:r>
            <w:r w:rsidR="00492CB2" w:rsidRPr="001C5D47">
              <w:rPr>
                <w:rFonts w:ascii="Calibri" w:hAnsi="Calibri"/>
              </w:rPr>
              <w:t xml:space="preserve"> (executivedirector@</w:t>
            </w:r>
            <w:r w:rsidR="004E7AAA">
              <w:rPr>
                <w:rFonts w:ascii="Calibri" w:hAnsi="Calibri"/>
              </w:rPr>
              <w:t>cfn</w:t>
            </w:r>
            <w:r w:rsidR="00492CB2" w:rsidRPr="001C5D47">
              <w:rPr>
                <w:rFonts w:ascii="Calibri" w:hAnsi="Calibri"/>
              </w:rPr>
              <w:t>-nce.ca)</w:t>
            </w:r>
            <w:r w:rsidRPr="001C5D47">
              <w:rPr>
                <w:rFonts w:ascii="Calibri" w:hAnsi="Calibri"/>
              </w:rPr>
              <w:t>.</w:t>
            </w:r>
          </w:p>
        </w:tc>
      </w:tr>
      <w:tr w:rsidR="0029425D" w:rsidRPr="0018185F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gridSpan w:val="2"/>
            <w:shd w:val="clear" w:color="auto" w:fill="DBE5F1"/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gridSpan w:val="2"/>
            <w:shd w:val="clear" w:color="auto" w:fill="DBE5F1"/>
            <w:vAlign w:val="center"/>
          </w:tcPr>
          <w:p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</w:tr>
    </w:tbl>
    <w:p w:rsidR="00B42C24" w:rsidRPr="0029425D" w:rsidRDefault="00B42C24" w:rsidP="00C868B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77"/>
        <w:gridCol w:w="826"/>
        <w:gridCol w:w="5245"/>
      </w:tblGrid>
      <w:tr w:rsidR="00B42C24" w:rsidRPr="0018185F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Last Name</w:t>
            </w:r>
          </w:p>
        </w:tc>
        <w:tc>
          <w:tcPr>
            <w:tcW w:w="4277" w:type="dxa"/>
            <w:shd w:val="clear" w:color="auto" w:fill="DBE5F1"/>
          </w:tcPr>
          <w:p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First Name</w:t>
            </w:r>
          </w:p>
        </w:tc>
        <w:tc>
          <w:tcPr>
            <w:tcW w:w="5245" w:type="dxa"/>
            <w:shd w:val="clear" w:color="auto" w:fill="DBE5F1"/>
          </w:tcPr>
          <w:p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42C24" w:rsidRDefault="00B42C24" w:rsidP="00B42C2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647"/>
      </w:tblGrid>
      <w:tr w:rsidR="00C868B4" w:rsidRPr="0018185F" w:rsidTr="0018185F">
        <w:tc>
          <w:tcPr>
            <w:tcW w:w="2518" w:type="dxa"/>
            <w:tcBorders>
              <w:top w:val="nil"/>
              <w:left w:val="nil"/>
              <w:bottom w:val="nil"/>
            </w:tcBorders>
            <w:vAlign w:val="center"/>
          </w:tcPr>
          <w:p w:rsidR="00C868B4" w:rsidRPr="0018185F" w:rsidRDefault="00C868B4" w:rsidP="0018185F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shd w:val="clear" w:color="auto" w:fill="DBE5F1"/>
          </w:tcPr>
          <w:p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  <w:p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C868B4" w:rsidRDefault="00C868B4" w:rsidP="004171B0">
      <w:pPr>
        <w:spacing w:before="120" w:after="120"/>
      </w:pPr>
      <w:r>
        <w:rPr>
          <w:rFonts w:ascii="Calibri" w:hAnsi="Calibri"/>
        </w:rPr>
        <w:t>I, the undersigned, acknowledge that the Institution named</w:t>
      </w:r>
      <w:r w:rsidR="00705B23">
        <w:rPr>
          <w:rFonts w:ascii="Calibri" w:hAnsi="Calibri"/>
        </w:rPr>
        <w:t xml:space="preserve"> above is aware that the Principal</w:t>
      </w:r>
      <w:r>
        <w:rPr>
          <w:rFonts w:ascii="Calibri" w:hAnsi="Calibri"/>
        </w:rPr>
        <w:t xml:space="preserve"> Investigator named above has applied for funding from </w:t>
      </w:r>
      <w:r w:rsidR="004E7AAA">
        <w:rPr>
          <w:rFonts w:ascii="Calibri" w:hAnsi="Calibri"/>
        </w:rPr>
        <w:t>the Canadian Frailty Network</w:t>
      </w:r>
      <w:r>
        <w:rPr>
          <w:rFonts w:ascii="Calibri" w:hAnsi="Calibri"/>
        </w:rPr>
        <w:t>, a national research network funded through the Networks of Centres of Excellence (NCE) program.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961"/>
        <w:gridCol w:w="851"/>
        <w:gridCol w:w="3260"/>
      </w:tblGrid>
      <w:tr w:rsidR="00FC4662" w:rsidRPr="0018185F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</w:tr>
      <w:tr w:rsidR="00C868B4" w:rsidRPr="0018185F" w:rsidTr="0018185F">
        <w:trPr>
          <w:trHeight w:val="43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DE000C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  <w:sz w:val="20"/>
                <w:szCs w:val="20"/>
              </w:rPr>
              <w:t>Vice-President, Research of the Institution named above</w:t>
            </w:r>
            <w:r w:rsidR="004171B0">
              <w:rPr>
                <w:rFonts w:ascii="Calibri" w:hAnsi="Calibri"/>
                <w:sz w:val="20"/>
                <w:szCs w:val="20"/>
              </w:rPr>
              <w:t xml:space="preserve">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8B4" w:rsidRPr="0018185F" w:rsidRDefault="00C868B4" w:rsidP="00C868B4">
            <w:pPr>
              <w:rPr>
                <w:rFonts w:ascii="Calibri" w:hAnsi="Calibri"/>
              </w:rPr>
            </w:pPr>
          </w:p>
        </w:tc>
      </w:tr>
    </w:tbl>
    <w:p w:rsidR="003E7E57" w:rsidRDefault="003E7E57" w:rsidP="003E7E57">
      <w:pPr>
        <w:rPr>
          <w:rFonts w:ascii="Calibri" w:hAnsi="Calibri"/>
          <w:noProof/>
          <w:sz w:val="14"/>
          <w:szCs w:val="16"/>
          <w:lang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78"/>
        <w:gridCol w:w="1620"/>
      </w:tblGrid>
      <w:tr w:rsidR="003E7E57" w:rsidTr="003E7E57">
        <w:trPr>
          <w:trHeight w:val="739"/>
        </w:trPr>
        <w:tc>
          <w:tcPr>
            <w:tcW w:w="6678" w:type="dxa"/>
            <w:hideMark/>
          </w:tcPr>
          <w:p w:rsidR="003E7E57" w:rsidRDefault="00990235">
            <w:pPr>
              <w:spacing w:after="20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pict w14:anchorId="50F274AD">
                <v:shape id="_x0000_i1027" type="#_x0000_t75" style="width:84.9pt;height:43.7pt;mso-left-percent:-10001;mso-top-percent:-10001;mso-position-horizontal:absolute;mso-position-horizontal-relative:char;mso-position-vertical:absolute;mso-position-vertical-relative:line;mso-left-percent:-10001;mso-top-percent:-10001">
                  <v:imagedata r:id="rId6" o:title=""/>
                </v:shape>
              </w:pict>
            </w:r>
          </w:p>
        </w:tc>
        <w:tc>
          <w:tcPr>
            <w:tcW w:w="1620" w:type="dxa"/>
            <w:vAlign w:val="center"/>
            <w:hideMark/>
          </w:tcPr>
          <w:p w:rsidR="003E7E57" w:rsidRDefault="00990235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lang w:eastAsia="en-CA"/>
              </w:rPr>
              <w:pict>
                <v:shape id="Picture 2" o:spid="_x0000_i1029" type="#_x0000_t75" style="width:38.3pt;height:44.1pt;visibility:visible">
                  <v:imagedata r:id="rId7" o:title=""/>
                </v:shape>
              </w:pict>
            </w:r>
          </w:p>
        </w:tc>
      </w:tr>
    </w:tbl>
    <w:p w:rsidR="003E7E57" w:rsidRDefault="00214C71" w:rsidP="00990235">
      <w:r w:rsidRPr="00214C71">
        <w:rPr>
          <w:rFonts w:ascii="Calibri" w:hAnsi="Calibri"/>
          <w:sz w:val="16"/>
          <w:szCs w:val="16"/>
        </w:rPr>
        <w:t xml:space="preserve">™ Trademark of Technology Evaluation in the Elderly Network (Canadian Frailty Network or CFN, formerly known as TVN). </w:t>
      </w:r>
      <w:r w:rsidRPr="00214C71">
        <w:rPr>
          <w:rFonts w:ascii="Calibri" w:hAnsi="Calibri"/>
          <w:bCs/>
          <w:sz w:val="16"/>
          <w:szCs w:val="16"/>
          <w:vertAlign w:val="superscript"/>
        </w:rPr>
        <w:t>©</w:t>
      </w:r>
      <w:r w:rsidRPr="00214C71">
        <w:rPr>
          <w:rFonts w:ascii="Calibri" w:hAnsi="Calibri"/>
          <w:bCs/>
          <w:sz w:val="16"/>
          <w:szCs w:val="16"/>
        </w:rPr>
        <w:t xml:space="preserve"> Canadian Frailty Network, 2013-20. Released 2017 06. </w:t>
      </w:r>
      <w:r w:rsidRPr="00214C71">
        <w:rPr>
          <w:rFonts w:ascii="Calibri" w:hAnsi="Calibri"/>
          <w:sz w:val="16"/>
          <w:szCs w:val="16"/>
        </w:rPr>
        <w:t xml:space="preserve">CFN is supported by the Government of Canada through the Networks of </w:t>
      </w:r>
      <w:proofErr w:type="spellStart"/>
      <w:r w:rsidRPr="00214C71">
        <w:rPr>
          <w:rFonts w:ascii="Calibri" w:hAnsi="Calibri"/>
          <w:sz w:val="16"/>
          <w:szCs w:val="16"/>
        </w:rPr>
        <w:t>Centres</w:t>
      </w:r>
      <w:proofErr w:type="spellEnd"/>
      <w:r w:rsidRPr="00214C71">
        <w:rPr>
          <w:rFonts w:ascii="Calibri" w:hAnsi="Calibri"/>
          <w:sz w:val="16"/>
          <w:szCs w:val="16"/>
        </w:rPr>
        <w:t xml:space="preserve"> of Excellence (NCE) program.</w:t>
      </w:r>
    </w:p>
    <w:sectPr w:rsidR="003E7E57" w:rsidSect="00EA348E">
      <w:pgSz w:w="12240" w:h="15840"/>
      <w:pgMar w:top="51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826"/>
    <w:multiLevelType w:val="hybridMultilevel"/>
    <w:tmpl w:val="54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B4E"/>
    <w:multiLevelType w:val="hybridMultilevel"/>
    <w:tmpl w:val="0DAE3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B51"/>
    <w:multiLevelType w:val="hybridMultilevel"/>
    <w:tmpl w:val="30E890A6"/>
    <w:lvl w:ilvl="0" w:tplc="03D2E948">
      <w:numFmt w:val="bullet"/>
      <w:lvlText w:val=""/>
      <w:lvlJc w:val="left"/>
      <w:pPr>
        <w:ind w:left="900" w:hanging="540"/>
      </w:pPr>
      <w:rPr>
        <w:rFonts w:ascii="Wingdings" w:eastAsia="MS Mincho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1DD"/>
    <w:multiLevelType w:val="hybridMultilevel"/>
    <w:tmpl w:val="BCCA4B30"/>
    <w:lvl w:ilvl="0" w:tplc="16CCE68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60478"/>
    <w:multiLevelType w:val="hybridMultilevel"/>
    <w:tmpl w:val="9214B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038B"/>
    <w:multiLevelType w:val="hybridMultilevel"/>
    <w:tmpl w:val="3D3A630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6D5B04B3"/>
    <w:multiLevelType w:val="hybridMultilevel"/>
    <w:tmpl w:val="E778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43DF8"/>
    <w:multiLevelType w:val="hybridMultilevel"/>
    <w:tmpl w:val="1B6E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7849"/>
    <w:rsid w:val="00010737"/>
    <w:rsid w:val="0001291B"/>
    <w:rsid w:val="0002451A"/>
    <w:rsid w:val="00026108"/>
    <w:rsid w:val="00032A27"/>
    <w:rsid w:val="00034C55"/>
    <w:rsid w:val="00050454"/>
    <w:rsid w:val="00061CA5"/>
    <w:rsid w:val="00072DFF"/>
    <w:rsid w:val="000B0AEA"/>
    <w:rsid w:val="000B3CFA"/>
    <w:rsid w:val="000C41D8"/>
    <w:rsid w:val="000D0EC8"/>
    <w:rsid w:val="000E2D42"/>
    <w:rsid w:val="0010635D"/>
    <w:rsid w:val="001221C9"/>
    <w:rsid w:val="001662E3"/>
    <w:rsid w:val="0018185F"/>
    <w:rsid w:val="00190361"/>
    <w:rsid w:val="00192950"/>
    <w:rsid w:val="00196095"/>
    <w:rsid w:val="001C5D47"/>
    <w:rsid w:val="0021120E"/>
    <w:rsid w:val="00214C71"/>
    <w:rsid w:val="0025405C"/>
    <w:rsid w:val="00276BA6"/>
    <w:rsid w:val="00290C94"/>
    <w:rsid w:val="0029425D"/>
    <w:rsid w:val="0029763B"/>
    <w:rsid w:val="002A7105"/>
    <w:rsid w:val="002D4BE2"/>
    <w:rsid w:val="00304CCE"/>
    <w:rsid w:val="00341C23"/>
    <w:rsid w:val="00343D58"/>
    <w:rsid w:val="00350DAE"/>
    <w:rsid w:val="00380569"/>
    <w:rsid w:val="003A3BD0"/>
    <w:rsid w:val="003E37B0"/>
    <w:rsid w:val="003E7E57"/>
    <w:rsid w:val="00402F49"/>
    <w:rsid w:val="004171B0"/>
    <w:rsid w:val="00417E2E"/>
    <w:rsid w:val="0043002A"/>
    <w:rsid w:val="00473D62"/>
    <w:rsid w:val="00477B13"/>
    <w:rsid w:val="00485B22"/>
    <w:rsid w:val="00492CB2"/>
    <w:rsid w:val="00497AAE"/>
    <w:rsid w:val="004A1713"/>
    <w:rsid w:val="004C5135"/>
    <w:rsid w:val="004E569D"/>
    <w:rsid w:val="004E7AAA"/>
    <w:rsid w:val="004F664E"/>
    <w:rsid w:val="00513C11"/>
    <w:rsid w:val="00597849"/>
    <w:rsid w:val="005C4A68"/>
    <w:rsid w:val="005D01FA"/>
    <w:rsid w:val="005E3A2A"/>
    <w:rsid w:val="005F2473"/>
    <w:rsid w:val="006040BA"/>
    <w:rsid w:val="0061793E"/>
    <w:rsid w:val="006221FF"/>
    <w:rsid w:val="006354E1"/>
    <w:rsid w:val="00636B06"/>
    <w:rsid w:val="00690FCF"/>
    <w:rsid w:val="00692CE0"/>
    <w:rsid w:val="006A6236"/>
    <w:rsid w:val="006D2ABE"/>
    <w:rsid w:val="00705B23"/>
    <w:rsid w:val="00711B75"/>
    <w:rsid w:val="00765266"/>
    <w:rsid w:val="00767C14"/>
    <w:rsid w:val="007A24F2"/>
    <w:rsid w:val="007C4E31"/>
    <w:rsid w:val="007D58E3"/>
    <w:rsid w:val="007E33CA"/>
    <w:rsid w:val="007F11B9"/>
    <w:rsid w:val="008032BC"/>
    <w:rsid w:val="0082487D"/>
    <w:rsid w:val="00847350"/>
    <w:rsid w:val="00876415"/>
    <w:rsid w:val="008E1167"/>
    <w:rsid w:val="008E2550"/>
    <w:rsid w:val="008F1151"/>
    <w:rsid w:val="009006B6"/>
    <w:rsid w:val="00916DA0"/>
    <w:rsid w:val="00921DD4"/>
    <w:rsid w:val="00927646"/>
    <w:rsid w:val="0093618E"/>
    <w:rsid w:val="00946B6E"/>
    <w:rsid w:val="009816DC"/>
    <w:rsid w:val="00983269"/>
    <w:rsid w:val="00985CE1"/>
    <w:rsid w:val="00990235"/>
    <w:rsid w:val="009952E9"/>
    <w:rsid w:val="00997B24"/>
    <w:rsid w:val="009E5C38"/>
    <w:rsid w:val="009E6E4E"/>
    <w:rsid w:val="00A02772"/>
    <w:rsid w:val="00A13355"/>
    <w:rsid w:val="00A566D8"/>
    <w:rsid w:val="00A631E4"/>
    <w:rsid w:val="00A766D6"/>
    <w:rsid w:val="00A95777"/>
    <w:rsid w:val="00A95EB8"/>
    <w:rsid w:val="00AB26DE"/>
    <w:rsid w:val="00AB79A3"/>
    <w:rsid w:val="00AE5116"/>
    <w:rsid w:val="00B15F48"/>
    <w:rsid w:val="00B161CD"/>
    <w:rsid w:val="00B3669C"/>
    <w:rsid w:val="00B42C24"/>
    <w:rsid w:val="00B63CF7"/>
    <w:rsid w:val="00BD618B"/>
    <w:rsid w:val="00BE5B75"/>
    <w:rsid w:val="00BF3B4D"/>
    <w:rsid w:val="00BF60CE"/>
    <w:rsid w:val="00BF691E"/>
    <w:rsid w:val="00C14D12"/>
    <w:rsid w:val="00C44A74"/>
    <w:rsid w:val="00C753EB"/>
    <w:rsid w:val="00C868B4"/>
    <w:rsid w:val="00C92323"/>
    <w:rsid w:val="00CC1C56"/>
    <w:rsid w:val="00CE6FFF"/>
    <w:rsid w:val="00CF4721"/>
    <w:rsid w:val="00D014CE"/>
    <w:rsid w:val="00D93208"/>
    <w:rsid w:val="00DA58E9"/>
    <w:rsid w:val="00DB2D92"/>
    <w:rsid w:val="00DE000C"/>
    <w:rsid w:val="00DE44EB"/>
    <w:rsid w:val="00E061B3"/>
    <w:rsid w:val="00E26DBF"/>
    <w:rsid w:val="00E355EF"/>
    <w:rsid w:val="00E65820"/>
    <w:rsid w:val="00E853F7"/>
    <w:rsid w:val="00E941A6"/>
    <w:rsid w:val="00E96B1C"/>
    <w:rsid w:val="00EA2F92"/>
    <w:rsid w:val="00EA348E"/>
    <w:rsid w:val="00EC52AB"/>
    <w:rsid w:val="00F20D4B"/>
    <w:rsid w:val="00F351FA"/>
    <w:rsid w:val="00F53816"/>
    <w:rsid w:val="00F6074B"/>
    <w:rsid w:val="00F633A0"/>
    <w:rsid w:val="00F87045"/>
    <w:rsid w:val="00F936BD"/>
    <w:rsid w:val="00FA18EC"/>
    <w:rsid w:val="00FC4662"/>
    <w:rsid w:val="00FD627A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8859-906F-4DFA-B68C-B2DE911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C5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C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C8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0EC8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C8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D0EC8"/>
    <w:rPr>
      <w:rFonts w:ascii="Calibri" w:eastAsia="MS Gothic" w:hAnsi="Calibri" w:cs="Times New Roman"/>
      <w:i/>
      <w:iCs/>
      <w:color w:val="4F81BD"/>
      <w:spacing w:val="15"/>
    </w:rPr>
  </w:style>
  <w:style w:type="character" w:customStyle="1" w:styleId="Heading1Char">
    <w:name w:val="Heading 1 Char"/>
    <w:link w:val="Heading1"/>
    <w:uiPriority w:val="9"/>
    <w:rsid w:val="000D0EC8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108"/>
    <w:pPr>
      <w:ind w:left="720"/>
      <w:contextualSpacing/>
    </w:pPr>
  </w:style>
  <w:style w:type="paragraph" w:customStyle="1" w:styleId="haeading1">
    <w:name w:val="haeading 1"/>
    <w:basedOn w:val="Normal"/>
    <w:rsid w:val="00AE5116"/>
  </w:style>
  <w:style w:type="character" w:styleId="Hyperlink">
    <w:name w:val="Hyperlink"/>
    <w:uiPriority w:val="99"/>
    <w:unhideWhenUsed/>
    <w:rsid w:val="00AE51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D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48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Value Net</Company>
  <LinksUpToDate>false</LinksUpToDate>
  <CharactersWithSpaces>1877</CharactersWithSpaces>
  <SharedDoc>false</SharedDoc>
  <HLinks>
    <vt:vector size="6" baseType="variant"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mailto:apply@tvn-nce.ca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perry@cfn-nce.ca</dc:creator>
  <cp:keywords/>
  <cp:lastModifiedBy>Perry-TVN</cp:lastModifiedBy>
  <cp:revision>5</cp:revision>
  <cp:lastPrinted>2014-07-08T16:11:00Z</cp:lastPrinted>
  <dcterms:created xsi:type="dcterms:W3CDTF">2017-06-30T15:09:00Z</dcterms:created>
  <dcterms:modified xsi:type="dcterms:W3CDTF">2017-07-14T18:04:00Z</dcterms:modified>
</cp:coreProperties>
</file>