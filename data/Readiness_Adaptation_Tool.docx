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B7898" w:rsidR="00E737CA" w:rsidP="01D558E7" w:rsidRDefault="001B6119" w14:paraId="12C62CC2" w14:textId="7E1DB5F9">
      <w:pPr>
        <w:spacing w:after="0" w:line="276" w:lineRule="auto"/>
        <w:jc w:val="center"/>
        <w:outlineLvl w:val="0"/>
        <w:rPr>
          <w:rFonts w:ascii="Arial" w:hAnsi="Arial" w:cs="Arial"/>
          <w:b w:val="1"/>
          <w:bCs w:val="1"/>
          <w:color w:val="000000" w:themeColor="text1"/>
          <w:sz w:val="24"/>
          <w:szCs w:val="24"/>
        </w:rPr>
      </w:pPr>
      <w:r w:rsidRPr="01D558E7" w:rsidR="01D558E7">
        <w:rPr>
          <w:rFonts w:ascii="Arial" w:hAnsi="Arial" w:cs="Arial"/>
          <w:b w:val="1"/>
          <w:bCs w:val="1"/>
          <w:color w:val="000000" w:themeColor="text1" w:themeTint="FF" w:themeShade="FF"/>
          <w:sz w:val="24"/>
          <w:szCs w:val="24"/>
        </w:rPr>
        <w:t>READINESS THINKING TOOL</w:t>
      </w:r>
    </w:p>
    <w:p w:rsidRPr="00480C0E" w:rsidR="007A125E" w:rsidP="007A125E" w:rsidRDefault="005461D8" w14:paraId="1BF0CE52" w14:textId="77777777">
      <w:pPr>
        <w:spacing w:before="26"/>
        <w:ind w:right="1432"/>
        <w:rPr>
          <w:rFonts w:ascii="Arial" w:hAnsi="Arial" w:cs="Arial"/>
          <w:b/>
          <w:color w:val="006666"/>
          <w:sz w:val="20"/>
          <w:szCs w:val="20"/>
        </w:rPr>
      </w:pPr>
      <w:r w:rsidRPr="00480C0E">
        <w:rPr>
          <w:rFonts w:ascii="Arial" w:hAnsi="Arial" w:cs="Arial"/>
          <w:b/>
          <w:color w:val="006666"/>
          <w:sz w:val="20"/>
          <w:szCs w:val="20"/>
        </w:rPr>
        <w:t>Readiness Thinking Tool ®</w:t>
      </w:r>
    </w:p>
    <w:p w:rsidRPr="007A125E" w:rsidR="007A125E" w:rsidP="007A125E" w:rsidRDefault="007A125E" w14:paraId="6A4C60BF" w14:textId="77777777">
      <w:pPr>
        <w:pStyle w:val="BodyText"/>
        <w:spacing w:before="1"/>
        <w:ind w:right="90"/>
        <w:rPr>
          <w:rFonts w:ascii="Arial" w:hAnsi="Arial" w:cs="Arial"/>
          <w:b w:val="0"/>
          <w:sz w:val="20"/>
          <w:szCs w:val="20"/>
        </w:rPr>
      </w:pPr>
      <w:r w:rsidRPr="007A125E">
        <w:rPr>
          <w:rFonts w:ascii="Arial" w:hAnsi="Arial" w:cs="Arial"/>
          <w:b w:val="0"/>
          <w:sz w:val="20"/>
          <w:szCs w:val="20"/>
        </w:rPr>
        <w:t>While reflecting on the subcomponents below, think about the current level of readiness your organization has for this innovation. Determine your level of agreement with each subcomponent’s statement for your organization. Discuss with your implementation team the rationale and reasoning behind your determination and then check the column that best indicates your current level of agreement.</w:t>
      </w:r>
    </w:p>
    <w:tbl>
      <w:tblPr>
        <w:tblW w:w="5067"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507"/>
        <w:gridCol w:w="7087"/>
        <w:gridCol w:w="1067"/>
        <w:gridCol w:w="1030"/>
        <w:gridCol w:w="997"/>
        <w:gridCol w:w="895"/>
      </w:tblGrid>
      <w:tr w:rsidRPr="007A125E" w:rsidR="007A125E" w:rsidTr="00CA2F6D" w14:paraId="62021AA4" w14:textId="77777777">
        <w:trPr>
          <w:trHeight w:val="326"/>
        </w:trPr>
        <w:tc>
          <w:tcPr>
            <w:tcW w:w="1202" w:type="pct"/>
            <w:tcBorders>
              <w:bottom w:val="single" w:color="7E7E7E" w:sz="4" w:space="0"/>
              <w:right w:val="nil"/>
            </w:tcBorders>
            <w:shd w:val="clear" w:color="auto" w:fill="105091"/>
          </w:tcPr>
          <w:p w:rsidRPr="007A125E" w:rsidR="007A125E" w:rsidP="00B6607C" w:rsidRDefault="007A125E" w14:paraId="16A0FA86" w14:textId="77777777">
            <w:pPr>
              <w:pStyle w:val="TableParagraph"/>
              <w:tabs>
                <w:tab w:val="center" w:pos="1720"/>
              </w:tabs>
              <w:spacing w:before="38"/>
              <w:rPr>
                <w:rFonts w:ascii="Arial" w:hAnsi="Arial" w:cs="Arial"/>
                <w:b/>
                <w:sz w:val="20"/>
                <w:szCs w:val="20"/>
              </w:rPr>
            </w:pPr>
            <w:r w:rsidRPr="007A125E">
              <w:rPr>
                <w:rFonts w:ascii="Arial" w:hAnsi="Arial" w:cs="Arial"/>
                <w:b/>
                <w:color w:val="FFFFFF"/>
                <w:sz w:val="20"/>
                <w:szCs w:val="20"/>
              </w:rPr>
              <w:t>Motivation</w:t>
            </w:r>
            <w:r w:rsidRPr="007A125E">
              <w:rPr>
                <w:rFonts w:ascii="Arial" w:hAnsi="Arial" w:cs="Arial"/>
                <w:b/>
                <w:color w:val="FFFFFF"/>
                <w:sz w:val="20"/>
                <w:szCs w:val="20"/>
              </w:rPr>
              <w:tab/>
            </w:r>
          </w:p>
        </w:tc>
        <w:tc>
          <w:tcPr>
            <w:tcW w:w="2430" w:type="pct"/>
            <w:tcBorders>
              <w:left w:val="nil"/>
              <w:bottom w:val="single" w:color="7E7E7E" w:sz="4" w:space="0"/>
              <w:right w:val="nil"/>
            </w:tcBorders>
            <w:shd w:val="clear" w:color="auto" w:fill="105091"/>
          </w:tcPr>
          <w:p w:rsidRPr="007A125E" w:rsidR="007A125E" w:rsidP="00B6607C" w:rsidRDefault="007A125E" w14:paraId="1F037497" w14:textId="77777777">
            <w:pPr>
              <w:pStyle w:val="TableParagraph"/>
              <w:spacing w:before="38"/>
              <w:rPr>
                <w:rFonts w:ascii="Arial" w:hAnsi="Arial" w:cs="Arial"/>
                <w:b/>
                <w:sz w:val="20"/>
                <w:szCs w:val="20"/>
              </w:rPr>
            </w:pPr>
            <w:r w:rsidRPr="007A125E">
              <w:rPr>
                <w:rFonts w:ascii="Arial" w:hAnsi="Arial" w:cs="Arial"/>
                <w:b/>
                <w:color w:val="FFFFFF"/>
                <w:sz w:val="20"/>
                <w:szCs w:val="20"/>
              </w:rPr>
              <w:t>Degree to which an organization wants the innovation to happen.</w:t>
            </w:r>
          </w:p>
        </w:tc>
        <w:tc>
          <w:tcPr>
            <w:tcW w:w="366" w:type="pct"/>
            <w:tcBorders>
              <w:left w:val="nil"/>
              <w:bottom w:val="single" w:color="7E7E7E" w:sz="4" w:space="0"/>
              <w:right w:val="nil"/>
            </w:tcBorders>
            <w:shd w:val="clear" w:color="auto" w:fill="105091"/>
          </w:tcPr>
          <w:p w:rsidRPr="007A125E" w:rsidR="007A125E" w:rsidP="00B6607C" w:rsidRDefault="007A125E" w14:paraId="2FD9E50B" w14:textId="77777777">
            <w:pPr>
              <w:pStyle w:val="TableParagraph"/>
              <w:spacing w:before="60"/>
              <w:ind w:left="115"/>
              <w:jc w:val="center"/>
              <w:rPr>
                <w:rFonts w:ascii="Arial" w:hAnsi="Arial" w:cs="Arial"/>
                <w:b/>
                <w:sz w:val="20"/>
                <w:szCs w:val="20"/>
              </w:rPr>
            </w:pPr>
            <w:r w:rsidRPr="007A125E">
              <w:rPr>
                <w:rFonts w:ascii="Arial" w:hAnsi="Arial" w:cs="Arial"/>
                <w:b/>
                <w:color w:val="FFFFFF"/>
                <w:sz w:val="20"/>
                <w:szCs w:val="20"/>
              </w:rPr>
              <w:t>Disagree</w:t>
            </w:r>
          </w:p>
        </w:tc>
        <w:tc>
          <w:tcPr>
            <w:tcW w:w="353" w:type="pct"/>
            <w:tcBorders>
              <w:left w:val="nil"/>
              <w:bottom w:val="single" w:color="7E7E7E" w:sz="4" w:space="0"/>
              <w:right w:val="nil"/>
            </w:tcBorders>
            <w:shd w:val="clear" w:color="auto" w:fill="105091"/>
          </w:tcPr>
          <w:p w:rsidRPr="007A125E" w:rsidR="007A125E" w:rsidP="00B6607C" w:rsidRDefault="007A125E" w14:paraId="564BD0F0" w14:textId="77777777">
            <w:pPr>
              <w:pStyle w:val="TableParagraph"/>
              <w:spacing w:before="60"/>
              <w:jc w:val="center"/>
              <w:rPr>
                <w:rFonts w:ascii="Arial" w:hAnsi="Arial" w:cs="Arial"/>
                <w:b/>
                <w:color w:val="FFFFFF"/>
                <w:sz w:val="20"/>
                <w:szCs w:val="20"/>
              </w:rPr>
            </w:pPr>
            <w:r w:rsidRPr="007A125E">
              <w:rPr>
                <w:rFonts w:ascii="Arial" w:hAnsi="Arial" w:cs="Arial"/>
                <w:b/>
                <w:color w:val="FFFFFF"/>
                <w:sz w:val="20"/>
                <w:szCs w:val="20"/>
              </w:rPr>
              <w:t>Partially Agree</w:t>
            </w:r>
          </w:p>
        </w:tc>
        <w:tc>
          <w:tcPr>
            <w:tcW w:w="342" w:type="pct"/>
            <w:tcBorders>
              <w:left w:val="nil"/>
              <w:bottom w:val="single" w:color="7E7E7E" w:sz="4" w:space="0"/>
              <w:right w:val="nil"/>
            </w:tcBorders>
            <w:shd w:val="clear" w:color="auto" w:fill="105091"/>
          </w:tcPr>
          <w:p w:rsidRPr="007A125E" w:rsidR="007A125E" w:rsidP="00B6607C" w:rsidRDefault="007A125E" w14:paraId="5FE905A8" w14:textId="77777777">
            <w:pPr>
              <w:pStyle w:val="TableParagraph"/>
              <w:spacing w:before="60"/>
              <w:jc w:val="center"/>
              <w:rPr>
                <w:rFonts w:ascii="Arial" w:hAnsi="Arial" w:cs="Arial"/>
                <w:b/>
                <w:color w:val="FFFFFF"/>
                <w:sz w:val="20"/>
                <w:szCs w:val="20"/>
              </w:rPr>
            </w:pPr>
            <w:r w:rsidRPr="007A125E">
              <w:rPr>
                <w:rFonts w:ascii="Arial" w:hAnsi="Arial" w:cs="Arial"/>
                <w:b/>
                <w:color w:val="FFFFFF"/>
                <w:sz w:val="20"/>
                <w:szCs w:val="20"/>
              </w:rPr>
              <w:t>Strongly Agree</w:t>
            </w:r>
          </w:p>
        </w:tc>
        <w:tc>
          <w:tcPr>
            <w:tcW w:w="308" w:type="pct"/>
            <w:tcBorders>
              <w:left w:val="nil"/>
              <w:bottom w:val="single" w:color="7E7E7E" w:sz="4" w:space="0"/>
            </w:tcBorders>
            <w:shd w:val="clear" w:color="auto" w:fill="105091"/>
          </w:tcPr>
          <w:p w:rsidRPr="007A125E" w:rsidR="007A125E" w:rsidP="00B6607C" w:rsidRDefault="007A125E" w14:paraId="160765B1" w14:textId="77777777">
            <w:pPr>
              <w:pStyle w:val="TableParagraph"/>
              <w:spacing w:before="60"/>
              <w:rPr>
                <w:rFonts w:ascii="Arial" w:hAnsi="Arial" w:cs="Arial"/>
                <w:b/>
                <w:sz w:val="20"/>
                <w:szCs w:val="20"/>
              </w:rPr>
            </w:pPr>
            <w:r w:rsidRPr="007A125E">
              <w:rPr>
                <w:rFonts w:ascii="Arial" w:hAnsi="Arial" w:cs="Arial"/>
                <w:b/>
                <w:color w:val="FFFFFF"/>
                <w:sz w:val="20"/>
                <w:szCs w:val="20"/>
              </w:rPr>
              <w:t>Unsure</w:t>
            </w:r>
          </w:p>
        </w:tc>
      </w:tr>
      <w:tr w:rsidRPr="007A125E" w:rsidR="007A125E" w:rsidTr="00CA2F6D" w14:paraId="0CCB3C25" w14:textId="77777777">
        <w:trPr>
          <w:trHeight w:val="206"/>
        </w:trPr>
        <w:tc>
          <w:tcPr>
            <w:tcW w:w="1202" w:type="pct"/>
            <w:tcBorders>
              <w:top w:val="single" w:color="7E7E7E" w:sz="4" w:space="0"/>
              <w:right w:val="nil"/>
            </w:tcBorders>
          </w:tcPr>
          <w:p w:rsidRPr="007A125E" w:rsidR="007A125E" w:rsidP="00B6607C" w:rsidRDefault="007A125E" w14:paraId="1D3AA137" w14:textId="77777777">
            <w:pPr>
              <w:pStyle w:val="TableParagraph"/>
              <w:spacing w:before="27"/>
              <w:rPr>
                <w:rFonts w:ascii="Arial" w:hAnsi="Arial" w:cs="Arial"/>
                <w:sz w:val="20"/>
                <w:szCs w:val="20"/>
              </w:rPr>
            </w:pPr>
            <w:r w:rsidRPr="007A125E">
              <w:rPr>
                <w:rFonts w:ascii="Arial" w:hAnsi="Arial" w:cs="Arial"/>
                <w:sz w:val="20"/>
                <w:szCs w:val="20"/>
              </w:rPr>
              <w:t>Relative Advantage</w:t>
            </w:r>
          </w:p>
        </w:tc>
        <w:tc>
          <w:tcPr>
            <w:tcW w:w="2430" w:type="pct"/>
            <w:tcBorders>
              <w:top w:val="single" w:color="7E7E7E" w:sz="4" w:space="0"/>
              <w:left w:val="nil"/>
            </w:tcBorders>
          </w:tcPr>
          <w:p w:rsidRPr="007A125E" w:rsidR="007A125E" w:rsidP="00B6607C" w:rsidRDefault="007A125E" w14:paraId="1657215D" w14:textId="77777777">
            <w:pPr>
              <w:pStyle w:val="TableParagraph"/>
              <w:spacing w:before="41"/>
              <w:rPr>
                <w:rFonts w:ascii="Arial" w:hAnsi="Arial" w:cs="Arial"/>
                <w:sz w:val="20"/>
                <w:szCs w:val="20"/>
              </w:rPr>
            </w:pPr>
            <w:r w:rsidRPr="007A125E">
              <w:rPr>
                <w:rFonts w:ascii="Arial" w:hAnsi="Arial" w:cs="Arial"/>
                <w:sz w:val="20"/>
                <w:szCs w:val="20"/>
              </w:rPr>
              <w:t>This innovation seems better than what we are currently doing.</w:t>
            </w:r>
          </w:p>
        </w:tc>
        <w:tc>
          <w:tcPr>
            <w:tcW w:w="366" w:type="pct"/>
            <w:tcBorders>
              <w:top w:val="single" w:color="7E7E7E" w:sz="4" w:space="0"/>
            </w:tcBorders>
          </w:tcPr>
          <w:p w:rsidRPr="007A125E" w:rsidR="007A125E" w:rsidP="00B6607C" w:rsidRDefault="007A125E" w14:paraId="5854DE7F" w14:textId="77777777">
            <w:pPr>
              <w:pStyle w:val="TableParagraph"/>
              <w:ind w:left="0"/>
              <w:rPr>
                <w:rFonts w:ascii="Arial" w:hAnsi="Arial" w:cs="Arial"/>
                <w:sz w:val="20"/>
                <w:szCs w:val="20"/>
              </w:rPr>
            </w:pPr>
          </w:p>
        </w:tc>
        <w:tc>
          <w:tcPr>
            <w:tcW w:w="353" w:type="pct"/>
            <w:tcBorders>
              <w:top w:val="single" w:color="7E7E7E" w:sz="4" w:space="0"/>
            </w:tcBorders>
          </w:tcPr>
          <w:p w:rsidRPr="007A125E" w:rsidR="007A125E" w:rsidP="00B6607C" w:rsidRDefault="007A125E" w14:paraId="2CA7ADD4" w14:textId="77777777">
            <w:pPr>
              <w:pStyle w:val="TableParagraph"/>
              <w:ind w:left="0"/>
              <w:rPr>
                <w:rFonts w:ascii="Arial" w:hAnsi="Arial" w:cs="Arial"/>
                <w:sz w:val="20"/>
                <w:szCs w:val="20"/>
              </w:rPr>
            </w:pPr>
          </w:p>
        </w:tc>
        <w:tc>
          <w:tcPr>
            <w:tcW w:w="342" w:type="pct"/>
            <w:tcBorders>
              <w:top w:val="single" w:color="7E7E7E" w:sz="4" w:space="0"/>
            </w:tcBorders>
          </w:tcPr>
          <w:p w:rsidRPr="007A125E" w:rsidR="007A125E" w:rsidP="00B6607C" w:rsidRDefault="007A125E" w14:paraId="314EE24A" w14:textId="77777777">
            <w:pPr>
              <w:pStyle w:val="TableParagraph"/>
              <w:ind w:left="0"/>
              <w:rPr>
                <w:rFonts w:ascii="Arial" w:hAnsi="Arial" w:cs="Arial"/>
                <w:sz w:val="20"/>
                <w:szCs w:val="20"/>
              </w:rPr>
            </w:pPr>
          </w:p>
        </w:tc>
        <w:tc>
          <w:tcPr>
            <w:tcW w:w="308" w:type="pct"/>
            <w:tcBorders>
              <w:top w:val="single" w:color="7E7E7E" w:sz="4" w:space="0"/>
            </w:tcBorders>
          </w:tcPr>
          <w:p w:rsidRPr="007A125E" w:rsidR="007A125E" w:rsidP="00B6607C" w:rsidRDefault="007A125E" w14:paraId="76614669" w14:textId="77777777">
            <w:pPr>
              <w:pStyle w:val="TableParagraph"/>
              <w:ind w:left="0"/>
              <w:rPr>
                <w:rFonts w:ascii="Arial" w:hAnsi="Arial" w:cs="Arial"/>
                <w:sz w:val="20"/>
                <w:szCs w:val="20"/>
              </w:rPr>
            </w:pPr>
          </w:p>
        </w:tc>
      </w:tr>
      <w:tr w:rsidRPr="007A125E" w:rsidR="007A125E" w:rsidTr="00CA2F6D" w14:paraId="5070A1D5" w14:textId="77777777">
        <w:trPr>
          <w:trHeight w:val="170"/>
        </w:trPr>
        <w:tc>
          <w:tcPr>
            <w:tcW w:w="1202" w:type="pct"/>
            <w:tcBorders>
              <w:right w:val="nil"/>
            </w:tcBorders>
          </w:tcPr>
          <w:p w:rsidRPr="007A125E" w:rsidR="007A125E" w:rsidP="00B6607C" w:rsidRDefault="007A125E" w14:paraId="178BBE91" w14:textId="77777777">
            <w:pPr>
              <w:pStyle w:val="TableParagraph"/>
              <w:spacing w:before="27"/>
              <w:rPr>
                <w:rFonts w:ascii="Arial" w:hAnsi="Arial" w:cs="Arial"/>
                <w:sz w:val="20"/>
                <w:szCs w:val="20"/>
              </w:rPr>
            </w:pPr>
            <w:r w:rsidRPr="007A125E">
              <w:rPr>
                <w:rFonts w:ascii="Arial" w:hAnsi="Arial" w:cs="Arial"/>
                <w:sz w:val="20"/>
                <w:szCs w:val="20"/>
              </w:rPr>
              <w:t>Compatibility</w:t>
            </w:r>
          </w:p>
        </w:tc>
        <w:tc>
          <w:tcPr>
            <w:tcW w:w="2430" w:type="pct"/>
            <w:tcBorders>
              <w:left w:val="nil"/>
            </w:tcBorders>
          </w:tcPr>
          <w:p w:rsidRPr="007A125E" w:rsidR="007A125E" w:rsidP="00B6607C" w:rsidRDefault="007A125E" w14:paraId="061715C2" w14:textId="77777777">
            <w:pPr>
              <w:pStyle w:val="TableParagraph"/>
              <w:spacing w:before="41"/>
              <w:rPr>
                <w:rFonts w:ascii="Arial" w:hAnsi="Arial" w:cs="Arial"/>
                <w:sz w:val="20"/>
                <w:szCs w:val="20"/>
              </w:rPr>
            </w:pPr>
            <w:r w:rsidRPr="007A125E">
              <w:rPr>
                <w:rFonts w:ascii="Arial" w:hAnsi="Arial" w:cs="Arial"/>
                <w:sz w:val="20"/>
                <w:szCs w:val="20"/>
              </w:rPr>
              <w:t>This innovation fits with how we do things.</w:t>
            </w:r>
          </w:p>
        </w:tc>
        <w:tc>
          <w:tcPr>
            <w:tcW w:w="366" w:type="pct"/>
          </w:tcPr>
          <w:p w:rsidRPr="007A125E" w:rsidR="007A125E" w:rsidP="00B6607C" w:rsidRDefault="007A125E" w14:paraId="57590049" w14:textId="77777777">
            <w:pPr>
              <w:pStyle w:val="TableParagraph"/>
              <w:ind w:left="0"/>
              <w:rPr>
                <w:rFonts w:ascii="Arial" w:hAnsi="Arial" w:cs="Arial"/>
                <w:sz w:val="20"/>
                <w:szCs w:val="20"/>
              </w:rPr>
            </w:pPr>
          </w:p>
        </w:tc>
        <w:tc>
          <w:tcPr>
            <w:tcW w:w="353" w:type="pct"/>
          </w:tcPr>
          <w:p w:rsidRPr="007A125E" w:rsidR="007A125E" w:rsidP="00B6607C" w:rsidRDefault="007A125E" w14:paraId="0C5B615A" w14:textId="77777777">
            <w:pPr>
              <w:pStyle w:val="TableParagraph"/>
              <w:ind w:left="0"/>
              <w:rPr>
                <w:rFonts w:ascii="Arial" w:hAnsi="Arial" w:cs="Arial"/>
                <w:sz w:val="20"/>
                <w:szCs w:val="20"/>
              </w:rPr>
            </w:pPr>
          </w:p>
        </w:tc>
        <w:tc>
          <w:tcPr>
            <w:tcW w:w="342" w:type="pct"/>
          </w:tcPr>
          <w:p w:rsidRPr="007A125E" w:rsidR="007A125E" w:rsidP="00B6607C" w:rsidRDefault="007A125E" w14:paraId="792F1AA2" w14:textId="77777777">
            <w:pPr>
              <w:pStyle w:val="TableParagraph"/>
              <w:ind w:left="0"/>
              <w:rPr>
                <w:rFonts w:ascii="Arial" w:hAnsi="Arial" w:cs="Arial"/>
                <w:sz w:val="20"/>
                <w:szCs w:val="20"/>
              </w:rPr>
            </w:pPr>
          </w:p>
        </w:tc>
        <w:tc>
          <w:tcPr>
            <w:tcW w:w="308" w:type="pct"/>
          </w:tcPr>
          <w:p w:rsidRPr="007A125E" w:rsidR="007A125E" w:rsidP="00B6607C" w:rsidRDefault="007A125E" w14:paraId="1A499DFC" w14:textId="77777777">
            <w:pPr>
              <w:pStyle w:val="TableParagraph"/>
              <w:ind w:left="0"/>
              <w:rPr>
                <w:rFonts w:ascii="Arial" w:hAnsi="Arial" w:cs="Arial"/>
                <w:sz w:val="20"/>
                <w:szCs w:val="20"/>
              </w:rPr>
            </w:pPr>
          </w:p>
        </w:tc>
      </w:tr>
      <w:tr w:rsidRPr="007A125E" w:rsidR="007A125E" w:rsidTr="00CA2F6D" w14:paraId="29CCE326" w14:textId="77777777">
        <w:trPr>
          <w:trHeight w:val="242"/>
        </w:trPr>
        <w:tc>
          <w:tcPr>
            <w:tcW w:w="1202" w:type="pct"/>
            <w:tcBorders>
              <w:right w:val="nil"/>
            </w:tcBorders>
          </w:tcPr>
          <w:p w:rsidRPr="007A125E" w:rsidR="007A125E" w:rsidP="00B6607C" w:rsidRDefault="007A125E" w14:paraId="384E7C08" w14:textId="77777777">
            <w:pPr>
              <w:pStyle w:val="TableParagraph"/>
              <w:spacing w:before="28"/>
              <w:rPr>
                <w:rFonts w:ascii="Arial" w:hAnsi="Arial" w:cs="Arial"/>
                <w:sz w:val="20"/>
                <w:szCs w:val="20"/>
              </w:rPr>
            </w:pPr>
            <w:r w:rsidRPr="007A125E">
              <w:rPr>
                <w:rFonts w:ascii="Arial" w:hAnsi="Arial" w:cs="Arial"/>
                <w:sz w:val="20"/>
                <w:szCs w:val="20"/>
              </w:rPr>
              <w:t>Simplicity</w:t>
            </w:r>
          </w:p>
        </w:tc>
        <w:tc>
          <w:tcPr>
            <w:tcW w:w="2430" w:type="pct"/>
            <w:tcBorders>
              <w:left w:val="nil"/>
            </w:tcBorders>
          </w:tcPr>
          <w:p w:rsidRPr="007A125E" w:rsidR="007A125E" w:rsidP="00B6607C" w:rsidRDefault="007A125E" w14:paraId="0076679F" w14:textId="77777777">
            <w:pPr>
              <w:pStyle w:val="TableParagraph"/>
              <w:spacing w:before="42"/>
              <w:rPr>
                <w:rFonts w:ascii="Arial" w:hAnsi="Arial" w:cs="Arial"/>
                <w:sz w:val="20"/>
                <w:szCs w:val="20"/>
              </w:rPr>
            </w:pPr>
            <w:r w:rsidRPr="007A125E">
              <w:rPr>
                <w:rFonts w:ascii="Arial" w:hAnsi="Arial" w:cs="Arial"/>
                <w:sz w:val="20"/>
                <w:szCs w:val="20"/>
              </w:rPr>
              <w:t>This innovation seems simple to use.</w:t>
            </w:r>
          </w:p>
        </w:tc>
        <w:tc>
          <w:tcPr>
            <w:tcW w:w="366" w:type="pct"/>
          </w:tcPr>
          <w:p w:rsidRPr="007A125E" w:rsidR="007A125E" w:rsidP="00B6607C" w:rsidRDefault="007A125E" w14:paraId="5E7E3C41" w14:textId="77777777">
            <w:pPr>
              <w:pStyle w:val="TableParagraph"/>
              <w:ind w:left="0"/>
              <w:rPr>
                <w:rFonts w:ascii="Arial" w:hAnsi="Arial" w:cs="Arial"/>
                <w:sz w:val="20"/>
                <w:szCs w:val="20"/>
              </w:rPr>
            </w:pPr>
          </w:p>
        </w:tc>
        <w:tc>
          <w:tcPr>
            <w:tcW w:w="353" w:type="pct"/>
          </w:tcPr>
          <w:p w:rsidRPr="007A125E" w:rsidR="007A125E" w:rsidP="00B6607C" w:rsidRDefault="007A125E" w14:paraId="03F828E4" w14:textId="77777777">
            <w:pPr>
              <w:pStyle w:val="TableParagraph"/>
              <w:ind w:left="0"/>
              <w:rPr>
                <w:rFonts w:ascii="Arial" w:hAnsi="Arial" w:cs="Arial"/>
                <w:sz w:val="20"/>
                <w:szCs w:val="20"/>
              </w:rPr>
            </w:pPr>
          </w:p>
        </w:tc>
        <w:tc>
          <w:tcPr>
            <w:tcW w:w="342" w:type="pct"/>
          </w:tcPr>
          <w:p w:rsidRPr="007A125E" w:rsidR="007A125E" w:rsidP="00B6607C" w:rsidRDefault="007A125E" w14:paraId="2AC57CB0" w14:textId="77777777">
            <w:pPr>
              <w:pStyle w:val="TableParagraph"/>
              <w:ind w:left="0"/>
              <w:rPr>
                <w:rFonts w:ascii="Arial" w:hAnsi="Arial" w:cs="Arial"/>
                <w:sz w:val="20"/>
                <w:szCs w:val="20"/>
              </w:rPr>
            </w:pPr>
          </w:p>
        </w:tc>
        <w:tc>
          <w:tcPr>
            <w:tcW w:w="308" w:type="pct"/>
          </w:tcPr>
          <w:p w:rsidRPr="007A125E" w:rsidR="007A125E" w:rsidP="00B6607C" w:rsidRDefault="007A125E" w14:paraId="5186B13D" w14:textId="77777777">
            <w:pPr>
              <w:pStyle w:val="TableParagraph"/>
              <w:ind w:left="0"/>
              <w:rPr>
                <w:rFonts w:ascii="Arial" w:hAnsi="Arial" w:cs="Arial"/>
                <w:sz w:val="20"/>
                <w:szCs w:val="20"/>
              </w:rPr>
            </w:pPr>
          </w:p>
        </w:tc>
      </w:tr>
      <w:tr w:rsidRPr="007A125E" w:rsidR="007A125E" w:rsidTr="00CA2F6D" w14:paraId="414A4486" w14:textId="77777777">
        <w:trPr>
          <w:trHeight w:val="233"/>
        </w:trPr>
        <w:tc>
          <w:tcPr>
            <w:tcW w:w="1202" w:type="pct"/>
            <w:tcBorders>
              <w:right w:val="nil"/>
            </w:tcBorders>
          </w:tcPr>
          <w:p w:rsidRPr="007A125E" w:rsidR="007A125E" w:rsidP="00B6607C" w:rsidRDefault="007A125E" w14:paraId="5BDC4908" w14:textId="77777777">
            <w:pPr>
              <w:pStyle w:val="TableParagraph"/>
              <w:spacing w:before="27"/>
              <w:rPr>
                <w:rFonts w:ascii="Arial" w:hAnsi="Arial" w:cs="Arial"/>
                <w:sz w:val="20"/>
                <w:szCs w:val="20"/>
              </w:rPr>
            </w:pPr>
            <w:r w:rsidRPr="007A125E">
              <w:rPr>
                <w:rFonts w:ascii="Arial" w:hAnsi="Arial" w:cs="Arial"/>
                <w:sz w:val="20"/>
                <w:szCs w:val="20"/>
              </w:rPr>
              <w:t>Ability to Pilot</w:t>
            </w:r>
          </w:p>
        </w:tc>
        <w:tc>
          <w:tcPr>
            <w:tcW w:w="2430" w:type="pct"/>
            <w:tcBorders>
              <w:left w:val="nil"/>
            </w:tcBorders>
          </w:tcPr>
          <w:p w:rsidRPr="007A125E" w:rsidR="007A125E" w:rsidP="00B6607C" w:rsidRDefault="007A125E" w14:paraId="6410AE30" w14:textId="77777777">
            <w:pPr>
              <w:pStyle w:val="TableParagraph"/>
              <w:spacing w:before="41"/>
              <w:rPr>
                <w:rFonts w:ascii="Arial" w:hAnsi="Arial" w:cs="Arial"/>
                <w:sz w:val="20"/>
                <w:szCs w:val="20"/>
              </w:rPr>
            </w:pPr>
            <w:r w:rsidRPr="007A125E">
              <w:rPr>
                <w:rFonts w:ascii="Arial" w:hAnsi="Arial" w:cs="Arial"/>
                <w:sz w:val="20"/>
                <w:szCs w:val="20"/>
              </w:rPr>
              <w:t>This innovation can be tested and experimented with.</w:t>
            </w:r>
          </w:p>
        </w:tc>
        <w:tc>
          <w:tcPr>
            <w:tcW w:w="366" w:type="pct"/>
          </w:tcPr>
          <w:p w:rsidRPr="007A125E" w:rsidR="007A125E" w:rsidP="00B6607C" w:rsidRDefault="007A125E" w14:paraId="6C57C439" w14:textId="77777777">
            <w:pPr>
              <w:pStyle w:val="TableParagraph"/>
              <w:ind w:left="0"/>
              <w:rPr>
                <w:rFonts w:ascii="Arial" w:hAnsi="Arial" w:cs="Arial"/>
                <w:sz w:val="20"/>
                <w:szCs w:val="20"/>
              </w:rPr>
            </w:pPr>
          </w:p>
        </w:tc>
        <w:tc>
          <w:tcPr>
            <w:tcW w:w="353" w:type="pct"/>
          </w:tcPr>
          <w:p w:rsidRPr="007A125E" w:rsidR="007A125E" w:rsidP="00B6607C" w:rsidRDefault="007A125E" w14:paraId="3D404BC9" w14:textId="77777777">
            <w:pPr>
              <w:pStyle w:val="TableParagraph"/>
              <w:ind w:left="0"/>
              <w:rPr>
                <w:rFonts w:ascii="Arial" w:hAnsi="Arial" w:cs="Arial"/>
                <w:sz w:val="20"/>
                <w:szCs w:val="20"/>
              </w:rPr>
            </w:pPr>
          </w:p>
        </w:tc>
        <w:tc>
          <w:tcPr>
            <w:tcW w:w="342" w:type="pct"/>
          </w:tcPr>
          <w:p w:rsidRPr="007A125E" w:rsidR="007A125E" w:rsidP="00B6607C" w:rsidRDefault="007A125E" w14:paraId="61319B8A" w14:textId="77777777">
            <w:pPr>
              <w:pStyle w:val="TableParagraph"/>
              <w:ind w:left="0"/>
              <w:rPr>
                <w:rFonts w:ascii="Arial" w:hAnsi="Arial" w:cs="Arial"/>
                <w:sz w:val="20"/>
                <w:szCs w:val="20"/>
              </w:rPr>
            </w:pPr>
          </w:p>
        </w:tc>
        <w:tc>
          <w:tcPr>
            <w:tcW w:w="308" w:type="pct"/>
          </w:tcPr>
          <w:p w:rsidRPr="007A125E" w:rsidR="007A125E" w:rsidP="00B6607C" w:rsidRDefault="007A125E" w14:paraId="31A560F4" w14:textId="77777777">
            <w:pPr>
              <w:pStyle w:val="TableParagraph"/>
              <w:ind w:left="0"/>
              <w:rPr>
                <w:rFonts w:ascii="Arial" w:hAnsi="Arial" w:cs="Arial"/>
                <w:sz w:val="20"/>
                <w:szCs w:val="20"/>
              </w:rPr>
            </w:pPr>
          </w:p>
        </w:tc>
      </w:tr>
      <w:tr w:rsidRPr="007A125E" w:rsidR="007A125E" w:rsidTr="00CA2F6D" w14:paraId="4E540D9F" w14:textId="77777777">
        <w:trPr>
          <w:trHeight w:val="197"/>
        </w:trPr>
        <w:tc>
          <w:tcPr>
            <w:tcW w:w="1202" w:type="pct"/>
            <w:tcBorders>
              <w:right w:val="nil"/>
            </w:tcBorders>
          </w:tcPr>
          <w:p w:rsidRPr="007A125E" w:rsidR="007A125E" w:rsidP="00B6607C" w:rsidRDefault="007A125E" w14:paraId="22AB3F23" w14:textId="77777777">
            <w:pPr>
              <w:pStyle w:val="TableParagraph"/>
              <w:spacing w:before="27"/>
              <w:rPr>
                <w:rFonts w:ascii="Arial" w:hAnsi="Arial" w:cs="Arial"/>
                <w:sz w:val="20"/>
                <w:szCs w:val="20"/>
              </w:rPr>
            </w:pPr>
            <w:r w:rsidRPr="007A125E">
              <w:rPr>
                <w:rFonts w:ascii="Arial" w:hAnsi="Arial" w:cs="Arial"/>
                <w:sz w:val="20"/>
                <w:szCs w:val="20"/>
              </w:rPr>
              <w:t>Observability</w:t>
            </w:r>
          </w:p>
        </w:tc>
        <w:tc>
          <w:tcPr>
            <w:tcW w:w="2430" w:type="pct"/>
            <w:tcBorders>
              <w:left w:val="nil"/>
            </w:tcBorders>
          </w:tcPr>
          <w:p w:rsidRPr="007A125E" w:rsidR="007A125E" w:rsidP="00B6607C" w:rsidRDefault="007A125E" w14:paraId="2328FAFB" w14:textId="77777777">
            <w:pPr>
              <w:pStyle w:val="TableParagraph"/>
              <w:spacing w:before="41"/>
              <w:rPr>
                <w:rFonts w:ascii="Arial" w:hAnsi="Arial" w:cs="Arial"/>
                <w:sz w:val="20"/>
                <w:szCs w:val="20"/>
              </w:rPr>
            </w:pPr>
            <w:r w:rsidRPr="007A125E">
              <w:rPr>
                <w:rFonts w:ascii="Arial" w:hAnsi="Arial" w:cs="Arial"/>
                <w:sz w:val="20"/>
                <w:szCs w:val="20"/>
              </w:rPr>
              <w:t>We have the ability to see that this innovation is leading to outcomes.</w:t>
            </w:r>
          </w:p>
        </w:tc>
        <w:tc>
          <w:tcPr>
            <w:tcW w:w="366" w:type="pct"/>
          </w:tcPr>
          <w:p w:rsidRPr="007A125E" w:rsidR="007A125E" w:rsidP="00B6607C" w:rsidRDefault="007A125E" w14:paraId="70DF735C" w14:textId="77777777">
            <w:pPr>
              <w:pStyle w:val="TableParagraph"/>
              <w:ind w:left="0"/>
              <w:rPr>
                <w:rFonts w:ascii="Arial" w:hAnsi="Arial" w:cs="Arial"/>
                <w:sz w:val="20"/>
                <w:szCs w:val="20"/>
              </w:rPr>
            </w:pPr>
          </w:p>
        </w:tc>
        <w:tc>
          <w:tcPr>
            <w:tcW w:w="353" w:type="pct"/>
          </w:tcPr>
          <w:p w:rsidRPr="007A125E" w:rsidR="007A125E" w:rsidP="00B6607C" w:rsidRDefault="007A125E" w14:paraId="3A413BF6" w14:textId="77777777">
            <w:pPr>
              <w:pStyle w:val="TableParagraph"/>
              <w:ind w:left="0"/>
              <w:rPr>
                <w:rFonts w:ascii="Arial" w:hAnsi="Arial" w:cs="Arial"/>
                <w:sz w:val="20"/>
                <w:szCs w:val="20"/>
              </w:rPr>
            </w:pPr>
          </w:p>
        </w:tc>
        <w:tc>
          <w:tcPr>
            <w:tcW w:w="342" w:type="pct"/>
          </w:tcPr>
          <w:p w:rsidRPr="007A125E" w:rsidR="007A125E" w:rsidP="00B6607C" w:rsidRDefault="007A125E" w14:paraId="33D28B4B" w14:textId="77777777">
            <w:pPr>
              <w:pStyle w:val="TableParagraph"/>
              <w:ind w:left="0"/>
              <w:rPr>
                <w:rFonts w:ascii="Arial" w:hAnsi="Arial" w:cs="Arial"/>
                <w:sz w:val="20"/>
                <w:szCs w:val="20"/>
              </w:rPr>
            </w:pPr>
          </w:p>
        </w:tc>
        <w:tc>
          <w:tcPr>
            <w:tcW w:w="308" w:type="pct"/>
          </w:tcPr>
          <w:p w:rsidRPr="007A125E" w:rsidR="007A125E" w:rsidP="00B6607C" w:rsidRDefault="007A125E" w14:paraId="37EFA3E3" w14:textId="77777777">
            <w:pPr>
              <w:pStyle w:val="TableParagraph"/>
              <w:ind w:left="0"/>
              <w:rPr>
                <w:rFonts w:ascii="Arial" w:hAnsi="Arial" w:cs="Arial"/>
                <w:sz w:val="20"/>
                <w:szCs w:val="20"/>
              </w:rPr>
            </w:pPr>
          </w:p>
        </w:tc>
      </w:tr>
      <w:tr w:rsidRPr="007A125E" w:rsidR="007A125E" w:rsidTr="00CA2F6D" w14:paraId="28B840B4" w14:textId="77777777">
        <w:trPr>
          <w:trHeight w:val="224"/>
        </w:trPr>
        <w:tc>
          <w:tcPr>
            <w:tcW w:w="1202" w:type="pct"/>
            <w:tcBorders>
              <w:right w:val="nil"/>
            </w:tcBorders>
          </w:tcPr>
          <w:p w:rsidRPr="007A125E" w:rsidR="007A125E" w:rsidP="00B6607C" w:rsidRDefault="007A125E" w14:paraId="66CAD181" w14:textId="77777777">
            <w:pPr>
              <w:pStyle w:val="TableParagraph"/>
              <w:spacing w:before="32"/>
              <w:rPr>
                <w:rFonts w:ascii="Arial" w:hAnsi="Arial" w:cs="Arial"/>
                <w:sz w:val="20"/>
                <w:szCs w:val="20"/>
              </w:rPr>
            </w:pPr>
            <w:r w:rsidRPr="007A125E">
              <w:rPr>
                <w:rFonts w:ascii="Arial" w:hAnsi="Arial" w:cs="Arial"/>
                <w:sz w:val="20"/>
                <w:szCs w:val="20"/>
              </w:rPr>
              <w:t>Priority</w:t>
            </w:r>
          </w:p>
        </w:tc>
        <w:tc>
          <w:tcPr>
            <w:tcW w:w="2430" w:type="pct"/>
            <w:tcBorders>
              <w:left w:val="nil"/>
            </w:tcBorders>
          </w:tcPr>
          <w:p w:rsidRPr="007A125E" w:rsidR="007A125E" w:rsidP="00B6607C" w:rsidRDefault="007A125E" w14:paraId="7F1BE6E5" w14:textId="77777777">
            <w:pPr>
              <w:pStyle w:val="TableParagraph"/>
              <w:spacing w:before="41"/>
              <w:rPr>
                <w:rFonts w:ascii="Arial" w:hAnsi="Arial" w:cs="Arial"/>
                <w:sz w:val="20"/>
                <w:szCs w:val="20"/>
              </w:rPr>
            </w:pPr>
            <w:r w:rsidRPr="007A125E">
              <w:rPr>
                <w:rFonts w:ascii="Arial" w:hAnsi="Arial" w:cs="Arial"/>
                <w:sz w:val="20"/>
                <w:szCs w:val="20"/>
              </w:rPr>
              <w:t>This innovation has a high level of importance compared to other things we do.</w:t>
            </w:r>
          </w:p>
        </w:tc>
        <w:tc>
          <w:tcPr>
            <w:tcW w:w="366" w:type="pct"/>
          </w:tcPr>
          <w:p w:rsidRPr="007A125E" w:rsidR="007A125E" w:rsidP="00B6607C" w:rsidRDefault="007A125E" w14:paraId="41C6AC2A" w14:textId="77777777">
            <w:pPr>
              <w:pStyle w:val="TableParagraph"/>
              <w:ind w:left="0"/>
              <w:rPr>
                <w:rFonts w:ascii="Arial" w:hAnsi="Arial" w:cs="Arial"/>
                <w:sz w:val="20"/>
                <w:szCs w:val="20"/>
              </w:rPr>
            </w:pPr>
          </w:p>
        </w:tc>
        <w:tc>
          <w:tcPr>
            <w:tcW w:w="353" w:type="pct"/>
          </w:tcPr>
          <w:p w:rsidRPr="007A125E" w:rsidR="007A125E" w:rsidP="00B6607C" w:rsidRDefault="007A125E" w14:paraId="2DC44586" w14:textId="77777777">
            <w:pPr>
              <w:pStyle w:val="TableParagraph"/>
              <w:ind w:left="0"/>
              <w:rPr>
                <w:rFonts w:ascii="Arial" w:hAnsi="Arial" w:cs="Arial"/>
                <w:sz w:val="20"/>
                <w:szCs w:val="20"/>
              </w:rPr>
            </w:pPr>
          </w:p>
        </w:tc>
        <w:tc>
          <w:tcPr>
            <w:tcW w:w="342" w:type="pct"/>
          </w:tcPr>
          <w:p w:rsidRPr="007A125E" w:rsidR="007A125E" w:rsidP="00B6607C" w:rsidRDefault="007A125E" w14:paraId="4FFCBC07" w14:textId="77777777">
            <w:pPr>
              <w:pStyle w:val="TableParagraph"/>
              <w:ind w:left="0"/>
              <w:rPr>
                <w:rFonts w:ascii="Arial" w:hAnsi="Arial" w:cs="Arial"/>
                <w:sz w:val="20"/>
                <w:szCs w:val="20"/>
              </w:rPr>
            </w:pPr>
          </w:p>
        </w:tc>
        <w:tc>
          <w:tcPr>
            <w:tcW w:w="308" w:type="pct"/>
          </w:tcPr>
          <w:p w:rsidRPr="007A125E" w:rsidR="007A125E" w:rsidP="00B6607C" w:rsidRDefault="007A125E" w14:paraId="1728B4D0" w14:textId="77777777">
            <w:pPr>
              <w:pStyle w:val="TableParagraph"/>
              <w:ind w:left="0"/>
              <w:rPr>
                <w:rFonts w:ascii="Arial" w:hAnsi="Arial" w:cs="Arial"/>
                <w:sz w:val="20"/>
                <w:szCs w:val="20"/>
              </w:rPr>
            </w:pPr>
          </w:p>
        </w:tc>
      </w:tr>
      <w:tr w:rsidRPr="007A125E" w:rsidR="007A125E" w:rsidTr="00CA2F6D" w14:paraId="48BDD2C1" w14:textId="77777777">
        <w:trPr>
          <w:trHeight w:val="209"/>
        </w:trPr>
        <w:tc>
          <w:tcPr>
            <w:tcW w:w="1202" w:type="pct"/>
            <w:tcBorders>
              <w:right w:val="nil"/>
            </w:tcBorders>
            <w:shd w:val="clear" w:color="auto" w:fill="A2D45E"/>
          </w:tcPr>
          <w:p w:rsidRPr="007A125E" w:rsidR="007A125E" w:rsidP="00B6607C" w:rsidRDefault="007A125E" w14:paraId="18F32244" w14:textId="77777777">
            <w:pPr>
              <w:pStyle w:val="TableParagraph"/>
              <w:spacing w:before="38"/>
              <w:rPr>
                <w:rFonts w:ascii="Arial" w:hAnsi="Arial" w:cs="Arial"/>
                <w:b/>
                <w:sz w:val="20"/>
                <w:szCs w:val="20"/>
              </w:rPr>
            </w:pPr>
            <w:r w:rsidRPr="007A125E">
              <w:rPr>
                <w:rFonts w:ascii="Arial" w:hAnsi="Arial" w:cs="Arial"/>
                <w:b/>
                <w:sz w:val="20"/>
                <w:szCs w:val="20"/>
              </w:rPr>
              <w:t>Innovation-specific Capacity</w:t>
            </w:r>
          </w:p>
        </w:tc>
        <w:tc>
          <w:tcPr>
            <w:tcW w:w="2430" w:type="pct"/>
            <w:tcBorders>
              <w:left w:val="nil"/>
            </w:tcBorders>
            <w:shd w:val="clear" w:color="auto" w:fill="A2D45E"/>
          </w:tcPr>
          <w:p w:rsidRPr="007A125E" w:rsidR="007A125E" w:rsidP="00B6607C" w:rsidRDefault="007A125E" w14:paraId="5F5719C2" w14:textId="6F6E06C8">
            <w:pPr>
              <w:pStyle w:val="TableParagraph"/>
              <w:spacing w:before="38"/>
              <w:rPr>
                <w:rFonts w:ascii="Arial" w:hAnsi="Arial" w:cs="Arial"/>
                <w:b/>
                <w:sz w:val="20"/>
                <w:szCs w:val="20"/>
              </w:rPr>
            </w:pPr>
            <w:r w:rsidRPr="007A125E">
              <w:rPr>
                <w:rFonts w:ascii="Arial" w:hAnsi="Arial" w:cs="Arial"/>
                <w:b/>
                <w:sz w:val="20"/>
                <w:szCs w:val="20"/>
              </w:rPr>
              <w:t xml:space="preserve">What is needed to make this particular innovation </w:t>
            </w:r>
            <w:r w:rsidRPr="007A125E" w:rsidR="00B002C2">
              <w:rPr>
                <w:rFonts w:ascii="Arial" w:hAnsi="Arial" w:cs="Arial"/>
                <w:b/>
                <w:sz w:val="20"/>
                <w:szCs w:val="20"/>
              </w:rPr>
              <w:t>happen?</w:t>
            </w:r>
          </w:p>
        </w:tc>
        <w:tc>
          <w:tcPr>
            <w:tcW w:w="366" w:type="pct"/>
            <w:shd w:val="clear" w:color="auto" w:fill="A2D45E"/>
          </w:tcPr>
          <w:p w:rsidRPr="007A125E" w:rsidR="007A125E" w:rsidP="00B6607C" w:rsidRDefault="007A125E" w14:paraId="34959D4B" w14:textId="77777777">
            <w:pPr>
              <w:pStyle w:val="TableParagraph"/>
              <w:ind w:left="0"/>
              <w:rPr>
                <w:rFonts w:ascii="Arial" w:hAnsi="Arial" w:cs="Arial"/>
                <w:b/>
                <w:sz w:val="20"/>
                <w:szCs w:val="20"/>
              </w:rPr>
            </w:pPr>
          </w:p>
        </w:tc>
        <w:tc>
          <w:tcPr>
            <w:tcW w:w="353" w:type="pct"/>
            <w:shd w:val="clear" w:color="auto" w:fill="A2D45E"/>
          </w:tcPr>
          <w:p w:rsidRPr="007A125E" w:rsidR="007A125E" w:rsidP="00B6607C" w:rsidRDefault="007A125E" w14:paraId="7BD58BA2" w14:textId="77777777">
            <w:pPr>
              <w:pStyle w:val="TableParagraph"/>
              <w:ind w:left="0"/>
              <w:rPr>
                <w:rFonts w:ascii="Arial" w:hAnsi="Arial" w:cs="Arial"/>
                <w:b/>
                <w:sz w:val="20"/>
                <w:szCs w:val="20"/>
              </w:rPr>
            </w:pPr>
          </w:p>
        </w:tc>
        <w:tc>
          <w:tcPr>
            <w:tcW w:w="342" w:type="pct"/>
            <w:shd w:val="clear" w:color="auto" w:fill="A2D45E"/>
          </w:tcPr>
          <w:p w:rsidRPr="007A125E" w:rsidR="007A125E" w:rsidP="00B6607C" w:rsidRDefault="007A125E" w14:paraId="4357A966" w14:textId="77777777">
            <w:pPr>
              <w:pStyle w:val="TableParagraph"/>
              <w:ind w:left="0"/>
              <w:rPr>
                <w:rFonts w:ascii="Arial" w:hAnsi="Arial" w:cs="Arial"/>
                <w:b/>
                <w:sz w:val="20"/>
                <w:szCs w:val="20"/>
              </w:rPr>
            </w:pPr>
          </w:p>
        </w:tc>
        <w:tc>
          <w:tcPr>
            <w:tcW w:w="308" w:type="pct"/>
            <w:shd w:val="clear" w:color="auto" w:fill="A2D45E"/>
          </w:tcPr>
          <w:p w:rsidRPr="007A125E" w:rsidR="007A125E" w:rsidP="00B6607C" w:rsidRDefault="007A125E" w14:paraId="44690661" w14:textId="77777777">
            <w:pPr>
              <w:pStyle w:val="TableParagraph"/>
              <w:ind w:left="0"/>
              <w:rPr>
                <w:rFonts w:ascii="Arial" w:hAnsi="Arial" w:cs="Arial"/>
                <w:b/>
                <w:sz w:val="20"/>
                <w:szCs w:val="20"/>
              </w:rPr>
            </w:pPr>
          </w:p>
        </w:tc>
      </w:tr>
      <w:tr w:rsidRPr="007A125E" w:rsidR="007A125E" w:rsidTr="00CA2F6D" w14:paraId="6774CAD9" w14:textId="77777777">
        <w:trPr>
          <w:trHeight w:val="224"/>
        </w:trPr>
        <w:tc>
          <w:tcPr>
            <w:tcW w:w="1202" w:type="pct"/>
            <w:tcBorders>
              <w:right w:val="nil"/>
            </w:tcBorders>
          </w:tcPr>
          <w:p w:rsidRPr="007A125E" w:rsidR="007A125E" w:rsidP="00B6607C" w:rsidRDefault="007A125E" w14:paraId="7B1DB038" w14:textId="77777777">
            <w:pPr>
              <w:pStyle w:val="TableParagraph"/>
              <w:spacing w:before="27"/>
              <w:rPr>
                <w:rFonts w:ascii="Arial" w:hAnsi="Arial" w:cs="Arial"/>
                <w:sz w:val="20"/>
                <w:szCs w:val="20"/>
              </w:rPr>
            </w:pPr>
            <w:r w:rsidRPr="007A125E">
              <w:rPr>
                <w:rFonts w:ascii="Arial" w:hAnsi="Arial" w:cs="Arial"/>
                <w:sz w:val="20"/>
                <w:szCs w:val="20"/>
              </w:rPr>
              <w:t>Innovation-specific Knowledge &amp; Skills</w:t>
            </w:r>
          </w:p>
        </w:tc>
        <w:tc>
          <w:tcPr>
            <w:tcW w:w="2430" w:type="pct"/>
            <w:tcBorders>
              <w:left w:val="nil"/>
            </w:tcBorders>
          </w:tcPr>
          <w:p w:rsidRPr="007A125E" w:rsidR="007A125E" w:rsidP="00B6607C" w:rsidRDefault="007A125E" w14:paraId="6081B280" w14:textId="77777777">
            <w:pPr>
              <w:pStyle w:val="TableParagraph"/>
              <w:spacing w:before="41"/>
              <w:rPr>
                <w:rFonts w:ascii="Arial" w:hAnsi="Arial" w:cs="Arial"/>
                <w:sz w:val="20"/>
                <w:szCs w:val="20"/>
              </w:rPr>
            </w:pPr>
            <w:r w:rsidRPr="007A125E">
              <w:rPr>
                <w:rFonts w:ascii="Arial" w:hAnsi="Arial" w:cs="Arial"/>
                <w:sz w:val="20"/>
                <w:szCs w:val="20"/>
              </w:rPr>
              <w:t>We have sufficient abilities to do the innovation.</w:t>
            </w:r>
          </w:p>
        </w:tc>
        <w:tc>
          <w:tcPr>
            <w:tcW w:w="366" w:type="pct"/>
          </w:tcPr>
          <w:p w:rsidRPr="007A125E" w:rsidR="007A125E" w:rsidP="00B6607C" w:rsidRDefault="007A125E" w14:paraId="74539910" w14:textId="77777777">
            <w:pPr>
              <w:pStyle w:val="TableParagraph"/>
              <w:ind w:left="0"/>
              <w:rPr>
                <w:rFonts w:ascii="Arial" w:hAnsi="Arial" w:cs="Arial"/>
                <w:sz w:val="20"/>
                <w:szCs w:val="20"/>
              </w:rPr>
            </w:pPr>
          </w:p>
        </w:tc>
        <w:tc>
          <w:tcPr>
            <w:tcW w:w="353" w:type="pct"/>
          </w:tcPr>
          <w:p w:rsidRPr="007A125E" w:rsidR="007A125E" w:rsidP="00B6607C" w:rsidRDefault="007A125E" w14:paraId="5A7E0CF2" w14:textId="77777777">
            <w:pPr>
              <w:pStyle w:val="TableParagraph"/>
              <w:ind w:left="0"/>
              <w:rPr>
                <w:rFonts w:ascii="Arial" w:hAnsi="Arial" w:cs="Arial"/>
                <w:sz w:val="20"/>
                <w:szCs w:val="20"/>
              </w:rPr>
            </w:pPr>
          </w:p>
        </w:tc>
        <w:tc>
          <w:tcPr>
            <w:tcW w:w="342" w:type="pct"/>
          </w:tcPr>
          <w:p w:rsidRPr="007A125E" w:rsidR="007A125E" w:rsidP="00B6607C" w:rsidRDefault="007A125E" w14:paraId="60FA6563" w14:textId="77777777">
            <w:pPr>
              <w:pStyle w:val="TableParagraph"/>
              <w:ind w:left="0"/>
              <w:rPr>
                <w:rFonts w:ascii="Arial" w:hAnsi="Arial" w:cs="Arial"/>
                <w:sz w:val="20"/>
                <w:szCs w:val="20"/>
              </w:rPr>
            </w:pPr>
          </w:p>
        </w:tc>
        <w:tc>
          <w:tcPr>
            <w:tcW w:w="308" w:type="pct"/>
          </w:tcPr>
          <w:p w:rsidRPr="007A125E" w:rsidR="007A125E" w:rsidP="00B6607C" w:rsidRDefault="007A125E" w14:paraId="1AC5CDBE" w14:textId="77777777">
            <w:pPr>
              <w:pStyle w:val="TableParagraph"/>
              <w:ind w:left="0"/>
              <w:rPr>
                <w:rFonts w:ascii="Arial" w:hAnsi="Arial" w:cs="Arial"/>
                <w:sz w:val="20"/>
                <w:szCs w:val="20"/>
              </w:rPr>
            </w:pPr>
          </w:p>
        </w:tc>
      </w:tr>
      <w:tr w:rsidRPr="007A125E" w:rsidR="007A125E" w:rsidTr="00CA2F6D" w14:paraId="49E14265" w14:textId="77777777">
        <w:trPr>
          <w:trHeight w:val="206"/>
        </w:trPr>
        <w:tc>
          <w:tcPr>
            <w:tcW w:w="1202" w:type="pct"/>
            <w:tcBorders>
              <w:right w:val="nil"/>
            </w:tcBorders>
          </w:tcPr>
          <w:p w:rsidRPr="007A125E" w:rsidR="007A125E" w:rsidP="00B6607C" w:rsidRDefault="007A125E" w14:paraId="6DBE0813" w14:textId="77777777">
            <w:pPr>
              <w:pStyle w:val="TableParagraph"/>
              <w:spacing w:before="27"/>
              <w:rPr>
                <w:rFonts w:ascii="Arial" w:hAnsi="Arial" w:cs="Arial"/>
                <w:sz w:val="20"/>
                <w:szCs w:val="20"/>
              </w:rPr>
            </w:pPr>
            <w:r w:rsidRPr="007A125E">
              <w:rPr>
                <w:rFonts w:ascii="Arial" w:hAnsi="Arial" w:cs="Arial"/>
                <w:sz w:val="20"/>
                <w:szCs w:val="20"/>
              </w:rPr>
              <w:t>Champion</w:t>
            </w:r>
          </w:p>
        </w:tc>
        <w:tc>
          <w:tcPr>
            <w:tcW w:w="2430" w:type="pct"/>
            <w:tcBorders>
              <w:left w:val="nil"/>
            </w:tcBorders>
          </w:tcPr>
          <w:p w:rsidRPr="007A125E" w:rsidR="007A125E" w:rsidP="00B6607C" w:rsidRDefault="007A125E" w14:paraId="42BAF8BA" w14:textId="77777777">
            <w:pPr>
              <w:pStyle w:val="TableParagraph"/>
              <w:spacing w:before="41"/>
              <w:rPr>
                <w:rFonts w:ascii="Arial" w:hAnsi="Arial" w:cs="Arial"/>
                <w:sz w:val="20"/>
                <w:szCs w:val="20"/>
              </w:rPr>
            </w:pPr>
            <w:r w:rsidRPr="007A125E">
              <w:rPr>
                <w:rFonts w:ascii="Arial" w:hAnsi="Arial" w:cs="Arial"/>
                <w:sz w:val="20"/>
                <w:szCs w:val="20"/>
              </w:rPr>
              <w:t>There is a well-connected person who supports and models this innovation.</w:t>
            </w:r>
          </w:p>
        </w:tc>
        <w:tc>
          <w:tcPr>
            <w:tcW w:w="366" w:type="pct"/>
          </w:tcPr>
          <w:p w:rsidRPr="007A125E" w:rsidR="007A125E" w:rsidP="00B6607C" w:rsidRDefault="007A125E" w14:paraId="342D4C27" w14:textId="77777777">
            <w:pPr>
              <w:pStyle w:val="TableParagraph"/>
              <w:ind w:left="0"/>
              <w:rPr>
                <w:rFonts w:ascii="Arial" w:hAnsi="Arial" w:cs="Arial"/>
                <w:sz w:val="20"/>
                <w:szCs w:val="20"/>
              </w:rPr>
            </w:pPr>
          </w:p>
        </w:tc>
        <w:tc>
          <w:tcPr>
            <w:tcW w:w="353" w:type="pct"/>
          </w:tcPr>
          <w:p w:rsidRPr="007A125E" w:rsidR="007A125E" w:rsidP="00B6607C" w:rsidRDefault="007A125E" w14:paraId="3572E399" w14:textId="77777777">
            <w:pPr>
              <w:pStyle w:val="TableParagraph"/>
              <w:ind w:left="0"/>
              <w:rPr>
                <w:rFonts w:ascii="Arial" w:hAnsi="Arial" w:cs="Arial"/>
                <w:sz w:val="20"/>
                <w:szCs w:val="20"/>
              </w:rPr>
            </w:pPr>
          </w:p>
        </w:tc>
        <w:tc>
          <w:tcPr>
            <w:tcW w:w="342" w:type="pct"/>
          </w:tcPr>
          <w:p w:rsidRPr="007A125E" w:rsidR="007A125E" w:rsidP="00B6607C" w:rsidRDefault="007A125E" w14:paraId="6CEB15CE" w14:textId="77777777">
            <w:pPr>
              <w:pStyle w:val="TableParagraph"/>
              <w:ind w:left="0"/>
              <w:rPr>
                <w:rFonts w:ascii="Arial" w:hAnsi="Arial" w:cs="Arial"/>
                <w:sz w:val="20"/>
                <w:szCs w:val="20"/>
              </w:rPr>
            </w:pPr>
          </w:p>
        </w:tc>
        <w:tc>
          <w:tcPr>
            <w:tcW w:w="308" w:type="pct"/>
          </w:tcPr>
          <w:p w:rsidRPr="007A125E" w:rsidR="007A125E" w:rsidP="00B6607C" w:rsidRDefault="007A125E" w14:paraId="66518E39" w14:textId="77777777">
            <w:pPr>
              <w:pStyle w:val="TableParagraph"/>
              <w:ind w:left="0"/>
              <w:rPr>
                <w:rFonts w:ascii="Arial" w:hAnsi="Arial" w:cs="Arial"/>
                <w:sz w:val="20"/>
                <w:szCs w:val="20"/>
              </w:rPr>
            </w:pPr>
          </w:p>
        </w:tc>
      </w:tr>
      <w:tr w:rsidRPr="007A125E" w:rsidR="007A125E" w:rsidTr="00CA2F6D" w14:paraId="6B5C1648" w14:textId="77777777">
        <w:trPr>
          <w:trHeight w:val="224"/>
        </w:trPr>
        <w:tc>
          <w:tcPr>
            <w:tcW w:w="1202" w:type="pct"/>
            <w:tcBorders>
              <w:right w:val="nil"/>
            </w:tcBorders>
          </w:tcPr>
          <w:p w:rsidRPr="007A125E" w:rsidR="007A125E" w:rsidP="00B6607C" w:rsidRDefault="007A125E" w14:paraId="7F99BE23" w14:textId="77777777">
            <w:pPr>
              <w:pStyle w:val="TableParagraph"/>
              <w:spacing w:before="27"/>
              <w:rPr>
                <w:rFonts w:ascii="Arial" w:hAnsi="Arial" w:cs="Arial"/>
                <w:sz w:val="20"/>
                <w:szCs w:val="20"/>
              </w:rPr>
            </w:pPr>
            <w:r w:rsidRPr="007A125E">
              <w:rPr>
                <w:rFonts w:ascii="Arial" w:hAnsi="Arial" w:cs="Arial"/>
                <w:sz w:val="20"/>
                <w:szCs w:val="20"/>
              </w:rPr>
              <w:t>Supportive Climate</w:t>
            </w:r>
          </w:p>
        </w:tc>
        <w:tc>
          <w:tcPr>
            <w:tcW w:w="2430" w:type="pct"/>
            <w:tcBorders>
              <w:left w:val="nil"/>
            </w:tcBorders>
          </w:tcPr>
          <w:p w:rsidRPr="007A125E" w:rsidR="007A125E" w:rsidP="00B6607C" w:rsidRDefault="007A125E" w14:paraId="36DFDFB2" w14:textId="77777777">
            <w:pPr>
              <w:pStyle w:val="TableParagraph"/>
              <w:spacing w:before="41"/>
              <w:rPr>
                <w:rFonts w:ascii="Arial" w:hAnsi="Arial" w:cs="Arial"/>
                <w:sz w:val="20"/>
                <w:szCs w:val="20"/>
              </w:rPr>
            </w:pPr>
            <w:r w:rsidRPr="007A125E">
              <w:rPr>
                <w:rFonts w:ascii="Arial" w:hAnsi="Arial" w:cs="Arial"/>
                <w:sz w:val="20"/>
                <w:szCs w:val="20"/>
              </w:rPr>
              <w:t>We have the necessary supports, processes, and resources to enable this innovation.</w:t>
            </w:r>
          </w:p>
        </w:tc>
        <w:tc>
          <w:tcPr>
            <w:tcW w:w="366" w:type="pct"/>
          </w:tcPr>
          <w:p w:rsidRPr="007A125E" w:rsidR="007A125E" w:rsidP="00B6607C" w:rsidRDefault="007A125E" w14:paraId="7E75FCD0" w14:textId="77777777">
            <w:pPr>
              <w:pStyle w:val="TableParagraph"/>
              <w:ind w:left="0"/>
              <w:rPr>
                <w:rFonts w:ascii="Arial" w:hAnsi="Arial" w:cs="Arial"/>
                <w:sz w:val="20"/>
                <w:szCs w:val="20"/>
              </w:rPr>
            </w:pPr>
          </w:p>
        </w:tc>
        <w:tc>
          <w:tcPr>
            <w:tcW w:w="353" w:type="pct"/>
          </w:tcPr>
          <w:p w:rsidRPr="007A125E" w:rsidR="007A125E" w:rsidP="00B6607C" w:rsidRDefault="007A125E" w14:paraId="10FDAA0E" w14:textId="77777777">
            <w:pPr>
              <w:pStyle w:val="TableParagraph"/>
              <w:ind w:left="0"/>
              <w:rPr>
                <w:rFonts w:ascii="Arial" w:hAnsi="Arial" w:cs="Arial"/>
                <w:sz w:val="20"/>
                <w:szCs w:val="20"/>
              </w:rPr>
            </w:pPr>
          </w:p>
        </w:tc>
        <w:tc>
          <w:tcPr>
            <w:tcW w:w="342" w:type="pct"/>
          </w:tcPr>
          <w:p w:rsidRPr="007A125E" w:rsidR="007A125E" w:rsidP="00B6607C" w:rsidRDefault="007A125E" w14:paraId="774AF2BF" w14:textId="77777777">
            <w:pPr>
              <w:pStyle w:val="TableParagraph"/>
              <w:ind w:left="0"/>
              <w:rPr>
                <w:rFonts w:ascii="Arial" w:hAnsi="Arial" w:cs="Arial"/>
                <w:sz w:val="20"/>
                <w:szCs w:val="20"/>
              </w:rPr>
            </w:pPr>
          </w:p>
        </w:tc>
        <w:tc>
          <w:tcPr>
            <w:tcW w:w="308" w:type="pct"/>
          </w:tcPr>
          <w:p w:rsidRPr="007A125E" w:rsidR="007A125E" w:rsidP="00B6607C" w:rsidRDefault="007A125E" w14:paraId="7A292896" w14:textId="77777777">
            <w:pPr>
              <w:pStyle w:val="TableParagraph"/>
              <w:ind w:left="0"/>
              <w:rPr>
                <w:rFonts w:ascii="Arial" w:hAnsi="Arial" w:cs="Arial"/>
                <w:sz w:val="20"/>
                <w:szCs w:val="20"/>
              </w:rPr>
            </w:pPr>
          </w:p>
        </w:tc>
      </w:tr>
      <w:tr w:rsidRPr="007A125E" w:rsidR="007A125E" w:rsidTr="00CA2F6D" w14:paraId="0A1D8517" w14:textId="77777777">
        <w:trPr>
          <w:trHeight w:val="288"/>
        </w:trPr>
        <w:tc>
          <w:tcPr>
            <w:tcW w:w="1202" w:type="pct"/>
            <w:tcBorders>
              <w:right w:val="nil"/>
            </w:tcBorders>
          </w:tcPr>
          <w:p w:rsidRPr="007A125E" w:rsidR="007A125E" w:rsidP="00B6607C" w:rsidRDefault="007A125E" w14:paraId="0A445C72" w14:textId="77777777">
            <w:pPr>
              <w:pStyle w:val="TableParagraph"/>
              <w:spacing w:before="28"/>
              <w:rPr>
                <w:rFonts w:ascii="Arial" w:hAnsi="Arial" w:cs="Arial"/>
                <w:sz w:val="20"/>
                <w:szCs w:val="20"/>
              </w:rPr>
            </w:pPr>
            <w:r w:rsidRPr="007A125E">
              <w:rPr>
                <w:rFonts w:ascii="Arial" w:hAnsi="Arial" w:cs="Arial"/>
                <w:sz w:val="20"/>
                <w:szCs w:val="20"/>
              </w:rPr>
              <w:t>Inter-organizational Relationships</w:t>
            </w:r>
          </w:p>
        </w:tc>
        <w:tc>
          <w:tcPr>
            <w:tcW w:w="2430" w:type="pct"/>
            <w:tcBorders>
              <w:left w:val="nil"/>
            </w:tcBorders>
          </w:tcPr>
          <w:p w:rsidRPr="007A125E" w:rsidR="007A125E" w:rsidP="00B6607C" w:rsidRDefault="007A125E" w14:paraId="405F426E" w14:textId="77777777">
            <w:pPr>
              <w:pStyle w:val="TableParagraph"/>
              <w:spacing w:before="41"/>
              <w:rPr>
                <w:rFonts w:ascii="Arial" w:hAnsi="Arial" w:cs="Arial"/>
                <w:sz w:val="20"/>
                <w:szCs w:val="20"/>
              </w:rPr>
            </w:pPr>
            <w:r w:rsidRPr="007A125E">
              <w:rPr>
                <w:rFonts w:ascii="Arial" w:hAnsi="Arial" w:cs="Arial"/>
                <w:sz w:val="20"/>
                <w:szCs w:val="20"/>
              </w:rPr>
              <w:t>We have the necessary relationships between organizations that support this innovation.</w:t>
            </w:r>
          </w:p>
        </w:tc>
        <w:tc>
          <w:tcPr>
            <w:tcW w:w="366" w:type="pct"/>
          </w:tcPr>
          <w:p w:rsidRPr="007A125E" w:rsidR="007A125E" w:rsidP="00B6607C" w:rsidRDefault="007A125E" w14:paraId="2191599E" w14:textId="77777777">
            <w:pPr>
              <w:pStyle w:val="TableParagraph"/>
              <w:ind w:left="0"/>
              <w:rPr>
                <w:rFonts w:ascii="Arial" w:hAnsi="Arial" w:cs="Arial"/>
                <w:sz w:val="20"/>
                <w:szCs w:val="20"/>
              </w:rPr>
            </w:pPr>
          </w:p>
        </w:tc>
        <w:tc>
          <w:tcPr>
            <w:tcW w:w="353" w:type="pct"/>
          </w:tcPr>
          <w:p w:rsidRPr="007A125E" w:rsidR="007A125E" w:rsidP="00B6607C" w:rsidRDefault="007A125E" w14:paraId="7673E5AE" w14:textId="77777777">
            <w:pPr>
              <w:pStyle w:val="TableParagraph"/>
              <w:ind w:left="0"/>
              <w:rPr>
                <w:rFonts w:ascii="Arial" w:hAnsi="Arial" w:cs="Arial"/>
                <w:sz w:val="20"/>
                <w:szCs w:val="20"/>
              </w:rPr>
            </w:pPr>
          </w:p>
        </w:tc>
        <w:tc>
          <w:tcPr>
            <w:tcW w:w="342" w:type="pct"/>
          </w:tcPr>
          <w:p w:rsidRPr="007A125E" w:rsidR="007A125E" w:rsidP="00B6607C" w:rsidRDefault="007A125E" w14:paraId="041D98D7" w14:textId="77777777">
            <w:pPr>
              <w:pStyle w:val="TableParagraph"/>
              <w:ind w:left="0"/>
              <w:rPr>
                <w:rFonts w:ascii="Arial" w:hAnsi="Arial" w:cs="Arial"/>
                <w:sz w:val="20"/>
                <w:szCs w:val="20"/>
              </w:rPr>
            </w:pPr>
          </w:p>
        </w:tc>
        <w:tc>
          <w:tcPr>
            <w:tcW w:w="308" w:type="pct"/>
          </w:tcPr>
          <w:p w:rsidRPr="007A125E" w:rsidR="007A125E" w:rsidP="00B6607C" w:rsidRDefault="007A125E" w14:paraId="5AB7C0C5" w14:textId="77777777">
            <w:pPr>
              <w:pStyle w:val="TableParagraph"/>
              <w:ind w:left="0"/>
              <w:rPr>
                <w:rFonts w:ascii="Arial" w:hAnsi="Arial" w:cs="Arial"/>
                <w:sz w:val="20"/>
                <w:szCs w:val="20"/>
              </w:rPr>
            </w:pPr>
          </w:p>
        </w:tc>
      </w:tr>
      <w:tr w:rsidRPr="007A125E" w:rsidR="007A125E" w:rsidTr="00CA2F6D" w14:paraId="2C21C734" w14:textId="77777777">
        <w:trPr>
          <w:trHeight w:val="224"/>
        </w:trPr>
        <w:tc>
          <w:tcPr>
            <w:tcW w:w="1202" w:type="pct"/>
            <w:tcBorders>
              <w:right w:val="nil"/>
            </w:tcBorders>
          </w:tcPr>
          <w:p w:rsidRPr="007A125E" w:rsidR="007A125E" w:rsidP="00B6607C" w:rsidRDefault="007A125E" w14:paraId="5B3CCBAF" w14:textId="77777777">
            <w:pPr>
              <w:pStyle w:val="TableParagraph"/>
              <w:spacing w:before="32"/>
              <w:rPr>
                <w:rFonts w:ascii="Arial" w:hAnsi="Arial" w:cs="Arial"/>
                <w:sz w:val="20"/>
                <w:szCs w:val="20"/>
              </w:rPr>
            </w:pPr>
            <w:r w:rsidRPr="007A125E">
              <w:rPr>
                <w:rFonts w:ascii="Arial" w:hAnsi="Arial" w:cs="Arial"/>
                <w:sz w:val="20"/>
                <w:szCs w:val="20"/>
              </w:rPr>
              <w:t>Intra-organizational Relationships</w:t>
            </w:r>
          </w:p>
        </w:tc>
        <w:tc>
          <w:tcPr>
            <w:tcW w:w="2430" w:type="pct"/>
            <w:tcBorders>
              <w:left w:val="nil"/>
            </w:tcBorders>
          </w:tcPr>
          <w:p w:rsidRPr="007A125E" w:rsidR="007A125E" w:rsidP="00B6607C" w:rsidRDefault="007A125E" w14:paraId="24181069" w14:textId="77777777">
            <w:pPr>
              <w:pStyle w:val="TableParagraph"/>
              <w:spacing w:before="41"/>
              <w:rPr>
                <w:rFonts w:ascii="Arial" w:hAnsi="Arial" w:cs="Arial"/>
                <w:sz w:val="20"/>
                <w:szCs w:val="20"/>
              </w:rPr>
            </w:pPr>
            <w:r w:rsidRPr="007A125E">
              <w:rPr>
                <w:rFonts w:ascii="Arial" w:hAnsi="Arial" w:cs="Arial"/>
                <w:sz w:val="20"/>
                <w:szCs w:val="20"/>
              </w:rPr>
              <w:t>We have the necessary relationships within organization that support this innovation.</w:t>
            </w:r>
          </w:p>
        </w:tc>
        <w:tc>
          <w:tcPr>
            <w:tcW w:w="366" w:type="pct"/>
          </w:tcPr>
          <w:p w:rsidRPr="007A125E" w:rsidR="007A125E" w:rsidP="00B6607C" w:rsidRDefault="007A125E" w14:paraId="55B33694" w14:textId="77777777">
            <w:pPr>
              <w:pStyle w:val="TableParagraph"/>
              <w:ind w:left="0"/>
              <w:rPr>
                <w:rFonts w:ascii="Arial" w:hAnsi="Arial" w:cs="Arial"/>
                <w:sz w:val="20"/>
                <w:szCs w:val="20"/>
              </w:rPr>
            </w:pPr>
          </w:p>
        </w:tc>
        <w:tc>
          <w:tcPr>
            <w:tcW w:w="353" w:type="pct"/>
          </w:tcPr>
          <w:p w:rsidRPr="007A125E" w:rsidR="007A125E" w:rsidP="00B6607C" w:rsidRDefault="007A125E" w14:paraId="4455F193" w14:textId="77777777">
            <w:pPr>
              <w:pStyle w:val="TableParagraph"/>
              <w:ind w:left="0"/>
              <w:rPr>
                <w:rFonts w:ascii="Arial" w:hAnsi="Arial" w:cs="Arial"/>
                <w:sz w:val="20"/>
                <w:szCs w:val="20"/>
              </w:rPr>
            </w:pPr>
          </w:p>
        </w:tc>
        <w:tc>
          <w:tcPr>
            <w:tcW w:w="342" w:type="pct"/>
          </w:tcPr>
          <w:p w:rsidRPr="007A125E" w:rsidR="007A125E" w:rsidP="00B6607C" w:rsidRDefault="007A125E" w14:paraId="1C2776EB" w14:textId="77777777">
            <w:pPr>
              <w:pStyle w:val="TableParagraph"/>
              <w:ind w:left="0"/>
              <w:rPr>
                <w:rFonts w:ascii="Arial" w:hAnsi="Arial" w:cs="Arial"/>
                <w:sz w:val="20"/>
                <w:szCs w:val="20"/>
              </w:rPr>
            </w:pPr>
          </w:p>
        </w:tc>
        <w:tc>
          <w:tcPr>
            <w:tcW w:w="308" w:type="pct"/>
          </w:tcPr>
          <w:p w:rsidRPr="007A125E" w:rsidR="007A125E" w:rsidP="00B6607C" w:rsidRDefault="007A125E" w14:paraId="15342E60" w14:textId="77777777">
            <w:pPr>
              <w:pStyle w:val="TableParagraph"/>
              <w:ind w:left="0"/>
              <w:rPr>
                <w:rFonts w:ascii="Arial" w:hAnsi="Arial" w:cs="Arial"/>
                <w:sz w:val="20"/>
                <w:szCs w:val="20"/>
              </w:rPr>
            </w:pPr>
          </w:p>
        </w:tc>
      </w:tr>
      <w:tr w:rsidRPr="007A125E" w:rsidR="007A125E" w:rsidTr="00CA2F6D" w14:paraId="14BA7CE7" w14:textId="77777777">
        <w:trPr>
          <w:trHeight w:val="245"/>
        </w:trPr>
        <w:tc>
          <w:tcPr>
            <w:tcW w:w="1202" w:type="pct"/>
            <w:tcBorders>
              <w:right w:val="nil"/>
            </w:tcBorders>
            <w:shd w:val="clear" w:color="auto" w:fill="00B2E3"/>
          </w:tcPr>
          <w:p w:rsidRPr="007A125E" w:rsidR="007A125E" w:rsidP="00B6607C" w:rsidRDefault="007A125E" w14:paraId="0B382ED1" w14:textId="77777777">
            <w:pPr>
              <w:pStyle w:val="TableParagraph"/>
              <w:spacing w:before="38"/>
              <w:rPr>
                <w:rFonts w:ascii="Arial" w:hAnsi="Arial" w:cs="Arial"/>
                <w:b/>
                <w:sz w:val="20"/>
                <w:szCs w:val="20"/>
              </w:rPr>
            </w:pPr>
            <w:r w:rsidRPr="007A125E">
              <w:rPr>
                <w:rFonts w:ascii="Arial" w:hAnsi="Arial" w:cs="Arial"/>
                <w:b/>
                <w:sz w:val="20"/>
                <w:szCs w:val="20"/>
              </w:rPr>
              <w:t>General Capacity</w:t>
            </w:r>
          </w:p>
        </w:tc>
        <w:tc>
          <w:tcPr>
            <w:tcW w:w="2430" w:type="pct"/>
            <w:tcBorders>
              <w:left w:val="nil"/>
            </w:tcBorders>
            <w:shd w:val="clear" w:color="auto" w:fill="00B2E3"/>
          </w:tcPr>
          <w:p w:rsidRPr="007A125E" w:rsidR="007A125E" w:rsidP="00B6607C" w:rsidRDefault="007A125E" w14:paraId="6469EBE4" w14:textId="77777777">
            <w:pPr>
              <w:pStyle w:val="TableParagraph"/>
              <w:spacing w:before="38"/>
              <w:rPr>
                <w:rFonts w:ascii="Arial" w:hAnsi="Arial" w:cs="Arial"/>
                <w:b/>
                <w:sz w:val="20"/>
                <w:szCs w:val="20"/>
              </w:rPr>
            </w:pPr>
            <w:r w:rsidRPr="007A125E">
              <w:rPr>
                <w:rFonts w:ascii="Arial" w:hAnsi="Arial" w:cs="Arial"/>
                <w:b/>
                <w:sz w:val="20"/>
                <w:szCs w:val="20"/>
              </w:rPr>
              <w:t>The organization’s overall functioning.</w:t>
            </w:r>
          </w:p>
        </w:tc>
        <w:tc>
          <w:tcPr>
            <w:tcW w:w="366" w:type="pct"/>
            <w:shd w:val="clear" w:color="auto" w:fill="00B2E3"/>
          </w:tcPr>
          <w:p w:rsidRPr="007A125E" w:rsidR="007A125E" w:rsidP="00B6607C" w:rsidRDefault="007A125E" w14:paraId="5EB89DE8" w14:textId="77777777">
            <w:pPr>
              <w:pStyle w:val="TableParagraph"/>
              <w:ind w:left="0"/>
              <w:rPr>
                <w:rFonts w:ascii="Arial" w:hAnsi="Arial" w:cs="Arial"/>
                <w:b/>
                <w:sz w:val="20"/>
                <w:szCs w:val="20"/>
              </w:rPr>
            </w:pPr>
          </w:p>
        </w:tc>
        <w:tc>
          <w:tcPr>
            <w:tcW w:w="353" w:type="pct"/>
            <w:shd w:val="clear" w:color="auto" w:fill="00B2E3"/>
          </w:tcPr>
          <w:p w:rsidRPr="007A125E" w:rsidR="007A125E" w:rsidP="00B6607C" w:rsidRDefault="007A125E" w14:paraId="7D62D461" w14:textId="77777777">
            <w:pPr>
              <w:pStyle w:val="TableParagraph"/>
              <w:ind w:left="0"/>
              <w:rPr>
                <w:rFonts w:ascii="Arial" w:hAnsi="Arial" w:cs="Arial"/>
                <w:b/>
                <w:sz w:val="20"/>
                <w:szCs w:val="20"/>
              </w:rPr>
            </w:pPr>
          </w:p>
        </w:tc>
        <w:tc>
          <w:tcPr>
            <w:tcW w:w="342" w:type="pct"/>
            <w:shd w:val="clear" w:color="auto" w:fill="00B2E3"/>
          </w:tcPr>
          <w:p w:rsidRPr="007A125E" w:rsidR="007A125E" w:rsidP="00B6607C" w:rsidRDefault="007A125E" w14:paraId="078B034E" w14:textId="77777777">
            <w:pPr>
              <w:pStyle w:val="TableParagraph"/>
              <w:ind w:left="0"/>
              <w:rPr>
                <w:rFonts w:ascii="Arial" w:hAnsi="Arial" w:cs="Arial"/>
                <w:b/>
                <w:sz w:val="20"/>
                <w:szCs w:val="20"/>
              </w:rPr>
            </w:pPr>
          </w:p>
        </w:tc>
        <w:tc>
          <w:tcPr>
            <w:tcW w:w="308" w:type="pct"/>
            <w:shd w:val="clear" w:color="auto" w:fill="00B2E3"/>
          </w:tcPr>
          <w:p w:rsidRPr="007A125E" w:rsidR="007A125E" w:rsidP="00B6607C" w:rsidRDefault="007A125E" w14:paraId="492506DD" w14:textId="77777777">
            <w:pPr>
              <w:pStyle w:val="TableParagraph"/>
              <w:ind w:left="0"/>
              <w:rPr>
                <w:rFonts w:ascii="Arial" w:hAnsi="Arial" w:cs="Arial"/>
                <w:b/>
                <w:sz w:val="20"/>
                <w:szCs w:val="20"/>
              </w:rPr>
            </w:pPr>
          </w:p>
        </w:tc>
      </w:tr>
      <w:tr w:rsidRPr="007A125E" w:rsidR="007A125E" w:rsidTr="00CA2F6D" w14:paraId="676745EB" w14:textId="77777777">
        <w:trPr>
          <w:trHeight w:val="197"/>
        </w:trPr>
        <w:tc>
          <w:tcPr>
            <w:tcW w:w="1202" w:type="pct"/>
            <w:tcBorders>
              <w:right w:val="nil"/>
            </w:tcBorders>
          </w:tcPr>
          <w:p w:rsidRPr="007A125E" w:rsidR="007A125E" w:rsidP="00B6607C" w:rsidRDefault="007A125E" w14:paraId="74C100EA" w14:textId="77777777">
            <w:pPr>
              <w:pStyle w:val="TableParagraph"/>
              <w:spacing w:before="27"/>
              <w:rPr>
                <w:rFonts w:ascii="Arial" w:hAnsi="Arial" w:cs="Arial"/>
                <w:sz w:val="20"/>
                <w:szCs w:val="20"/>
              </w:rPr>
            </w:pPr>
            <w:r w:rsidRPr="007A125E">
              <w:rPr>
                <w:rFonts w:ascii="Arial" w:hAnsi="Arial" w:cs="Arial"/>
                <w:sz w:val="20"/>
                <w:szCs w:val="20"/>
              </w:rPr>
              <w:t>Culture</w:t>
            </w:r>
          </w:p>
        </w:tc>
        <w:tc>
          <w:tcPr>
            <w:tcW w:w="2430" w:type="pct"/>
            <w:tcBorders>
              <w:left w:val="nil"/>
            </w:tcBorders>
          </w:tcPr>
          <w:p w:rsidRPr="007A125E" w:rsidR="007A125E" w:rsidP="00B6607C" w:rsidRDefault="007A125E" w14:paraId="659753B0" w14:textId="77777777">
            <w:pPr>
              <w:pStyle w:val="TableParagraph"/>
              <w:spacing w:before="41"/>
              <w:rPr>
                <w:rFonts w:ascii="Arial" w:hAnsi="Arial" w:cs="Arial"/>
                <w:sz w:val="20"/>
                <w:szCs w:val="20"/>
              </w:rPr>
            </w:pPr>
            <w:r w:rsidRPr="007A125E">
              <w:rPr>
                <w:rFonts w:ascii="Arial" w:hAnsi="Arial" w:cs="Arial"/>
                <w:sz w:val="20"/>
                <w:szCs w:val="20"/>
              </w:rPr>
              <w:t>We have clear norms and values of how we do things here.</w:t>
            </w:r>
          </w:p>
        </w:tc>
        <w:tc>
          <w:tcPr>
            <w:tcW w:w="366" w:type="pct"/>
          </w:tcPr>
          <w:p w:rsidRPr="007A125E" w:rsidR="007A125E" w:rsidP="00B6607C" w:rsidRDefault="007A125E" w14:paraId="31CD0C16" w14:textId="77777777">
            <w:pPr>
              <w:pStyle w:val="TableParagraph"/>
              <w:ind w:left="0"/>
              <w:rPr>
                <w:rFonts w:ascii="Arial" w:hAnsi="Arial" w:cs="Arial"/>
                <w:sz w:val="20"/>
                <w:szCs w:val="20"/>
              </w:rPr>
            </w:pPr>
          </w:p>
        </w:tc>
        <w:tc>
          <w:tcPr>
            <w:tcW w:w="353" w:type="pct"/>
          </w:tcPr>
          <w:p w:rsidRPr="007A125E" w:rsidR="007A125E" w:rsidP="00B6607C" w:rsidRDefault="007A125E" w14:paraId="7FD8715F" w14:textId="77777777">
            <w:pPr>
              <w:pStyle w:val="TableParagraph"/>
              <w:ind w:left="0"/>
              <w:rPr>
                <w:rFonts w:ascii="Arial" w:hAnsi="Arial" w:cs="Arial"/>
                <w:sz w:val="20"/>
                <w:szCs w:val="20"/>
              </w:rPr>
            </w:pPr>
          </w:p>
        </w:tc>
        <w:tc>
          <w:tcPr>
            <w:tcW w:w="342" w:type="pct"/>
          </w:tcPr>
          <w:p w:rsidRPr="007A125E" w:rsidR="007A125E" w:rsidP="00B6607C" w:rsidRDefault="007A125E" w14:paraId="6BDFDFC2" w14:textId="77777777">
            <w:pPr>
              <w:pStyle w:val="TableParagraph"/>
              <w:ind w:left="0"/>
              <w:rPr>
                <w:rFonts w:ascii="Arial" w:hAnsi="Arial" w:cs="Arial"/>
                <w:sz w:val="20"/>
                <w:szCs w:val="20"/>
              </w:rPr>
            </w:pPr>
          </w:p>
        </w:tc>
        <w:tc>
          <w:tcPr>
            <w:tcW w:w="308" w:type="pct"/>
          </w:tcPr>
          <w:p w:rsidRPr="007A125E" w:rsidR="007A125E" w:rsidP="00B6607C" w:rsidRDefault="007A125E" w14:paraId="41F9AE5E" w14:textId="77777777">
            <w:pPr>
              <w:pStyle w:val="TableParagraph"/>
              <w:ind w:left="0"/>
              <w:rPr>
                <w:rFonts w:ascii="Arial" w:hAnsi="Arial" w:cs="Arial"/>
                <w:sz w:val="20"/>
                <w:szCs w:val="20"/>
              </w:rPr>
            </w:pPr>
          </w:p>
        </w:tc>
      </w:tr>
      <w:tr w:rsidRPr="007A125E" w:rsidR="007A125E" w:rsidTr="00CA2F6D" w14:paraId="1D821F8A" w14:textId="77777777">
        <w:trPr>
          <w:trHeight w:val="251"/>
        </w:trPr>
        <w:tc>
          <w:tcPr>
            <w:tcW w:w="1202" w:type="pct"/>
            <w:tcBorders>
              <w:right w:val="nil"/>
            </w:tcBorders>
          </w:tcPr>
          <w:p w:rsidRPr="007A125E" w:rsidR="007A125E" w:rsidP="00B6607C" w:rsidRDefault="007A125E" w14:paraId="19220A20" w14:textId="77777777">
            <w:pPr>
              <w:pStyle w:val="TableParagraph"/>
              <w:spacing w:before="28"/>
              <w:rPr>
                <w:rFonts w:ascii="Arial" w:hAnsi="Arial" w:cs="Arial"/>
                <w:sz w:val="20"/>
                <w:szCs w:val="20"/>
              </w:rPr>
            </w:pPr>
            <w:r w:rsidRPr="007A125E">
              <w:rPr>
                <w:rFonts w:ascii="Arial" w:hAnsi="Arial" w:cs="Arial"/>
                <w:sz w:val="20"/>
                <w:szCs w:val="20"/>
              </w:rPr>
              <w:t>Climate</w:t>
            </w:r>
          </w:p>
        </w:tc>
        <w:tc>
          <w:tcPr>
            <w:tcW w:w="2430" w:type="pct"/>
            <w:tcBorders>
              <w:left w:val="nil"/>
            </w:tcBorders>
          </w:tcPr>
          <w:p w:rsidRPr="007A125E" w:rsidR="007A125E" w:rsidP="00B6607C" w:rsidRDefault="007A125E" w14:paraId="20889E40" w14:textId="77777777">
            <w:pPr>
              <w:pStyle w:val="TableParagraph"/>
              <w:spacing w:before="42"/>
              <w:rPr>
                <w:rFonts w:ascii="Arial" w:hAnsi="Arial" w:cs="Arial"/>
                <w:sz w:val="20"/>
                <w:szCs w:val="20"/>
              </w:rPr>
            </w:pPr>
            <w:r w:rsidRPr="007A125E">
              <w:rPr>
                <w:rFonts w:ascii="Arial" w:hAnsi="Arial" w:cs="Arial"/>
                <w:sz w:val="20"/>
                <w:szCs w:val="20"/>
              </w:rPr>
              <w:t>People have a strong sense/feeling of being part of this organization.</w:t>
            </w:r>
          </w:p>
        </w:tc>
        <w:tc>
          <w:tcPr>
            <w:tcW w:w="366" w:type="pct"/>
          </w:tcPr>
          <w:p w:rsidRPr="007A125E" w:rsidR="007A125E" w:rsidP="00B6607C" w:rsidRDefault="007A125E" w14:paraId="00F03A6D" w14:textId="77777777">
            <w:pPr>
              <w:pStyle w:val="TableParagraph"/>
              <w:ind w:left="0"/>
              <w:rPr>
                <w:rFonts w:ascii="Arial" w:hAnsi="Arial" w:cs="Arial"/>
                <w:sz w:val="20"/>
                <w:szCs w:val="20"/>
              </w:rPr>
            </w:pPr>
          </w:p>
        </w:tc>
        <w:tc>
          <w:tcPr>
            <w:tcW w:w="353" w:type="pct"/>
          </w:tcPr>
          <w:p w:rsidRPr="007A125E" w:rsidR="007A125E" w:rsidP="00B6607C" w:rsidRDefault="007A125E" w14:paraId="6930E822" w14:textId="77777777">
            <w:pPr>
              <w:pStyle w:val="TableParagraph"/>
              <w:ind w:left="0"/>
              <w:rPr>
                <w:rFonts w:ascii="Arial" w:hAnsi="Arial" w:cs="Arial"/>
                <w:sz w:val="20"/>
                <w:szCs w:val="20"/>
              </w:rPr>
            </w:pPr>
          </w:p>
        </w:tc>
        <w:tc>
          <w:tcPr>
            <w:tcW w:w="342" w:type="pct"/>
          </w:tcPr>
          <w:p w:rsidRPr="007A125E" w:rsidR="007A125E" w:rsidP="00B6607C" w:rsidRDefault="007A125E" w14:paraId="20E36DAB" w14:textId="77777777">
            <w:pPr>
              <w:pStyle w:val="TableParagraph"/>
              <w:ind w:left="0"/>
              <w:rPr>
                <w:rFonts w:ascii="Arial" w:hAnsi="Arial" w:cs="Arial"/>
                <w:sz w:val="20"/>
                <w:szCs w:val="20"/>
              </w:rPr>
            </w:pPr>
          </w:p>
        </w:tc>
        <w:tc>
          <w:tcPr>
            <w:tcW w:w="308" w:type="pct"/>
          </w:tcPr>
          <w:p w:rsidRPr="007A125E" w:rsidR="007A125E" w:rsidP="00B6607C" w:rsidRDefault="007A125E" w14:paraId="32D85219" w14:textId="77777777">
            <w:pPr>
              <w:pStyle w:val="TableParagraph"/>
              <w:ind w:left="0"/>
              <w:rPr>
                <w:rFonts w:ascii="Arial" w:hAnsi="Arial" w:cs="Arial"/>
                <w:sz w:val="20"/>
                <w:szCs w:val="20"/>
              </w:rPr>
            </w:pPr>
          </w:p>
        </w:tc>
      </w:tr>
      <w:tr w:rsidRPr="007A125E" w:rsidR="007A125E" w:rsidTr="00CA2F6D" w14:paraId="296EA950" w14:textId="77777777">
        <w:trPr>
          <w:trHeight w:val="269"/>
        </w:trPr>
        <w:tc>
          <w:tcPr>
            <w:tcW w:w="1202" w:type="pct"/>
            <w:tcBorders>
              <w:right w:val="nil"/>
            </w:tcBorders>
          </w:tcPr>
          <w:p w:rsidRPr="007A125E" w:rsidR="007A125E" w:rsidP="00B6607C" w:rsidRDefault="007A125E" w14:paraId="11C0CA0D" w14:textId="77777777">
            <w:pPr>
              <w:pStyle w:val="TableParagraph"/>
              <w:spacing w:before="27"/>
              <w:rPr>
                <w:rFonts w:ascii="Arial" w:hAnsi="Arial" w:cs="Arial"/>
                <w:sz w:val="20"/>
                <w:szCs w:val="20"/>
              </w:rPr>
            </w:pPr>
            <w:r w:rsidRPr="007A125E">
              <w:rPr>
                <w:rFonts w:ascii="Arial" w:hAnsi="Arial" w:cs="Arial"/>
                <w:sz w:val="20"/>
                <w:szCs w:val="20"/>
              </w:rPr>
              <w:t>Innovativeness</w:t>
            </w:r>
          </w:p>
        </w:tc>
        <w:tc>
          <w:tcPr>
            <w:tcW w:w="2430" w:type="pct"/>
            <w:tcBorders>
              <w:left w:val="nil"/>
            </w:tcBorders>
          </w:tcPr>
          <w:p w:rsidRPr="007A125E" w:rsidR="007A125E" w:rsidP="00B6607C" w:rsidRDefault="007A125E" w14:paraId="0D053492" w14:textId="77777777">
            <w:pPr>
              <w:pStyle w:val="TableParagraph"/>
              <w:spacing w:before="41"/>
              <w:rPr>
                <w:rFonts w:ascii="Arial" w:hAnsi="Arial" w:cs="Arial"/>
                <w:sz w:val="20"/>
                <w:szCs w:val="20"/>
              </w:rPr>
            </w:pPr>
            <w:r w:rsidRPr="007A125E">
              <w:rPr>
                <w:rFonts w:ascii="Arial" w:hAnsi="Arial" w:cs="Arial"/>
                <w:sz w:val="20"/>
                <w:szCs w:val="20"/>
              </w:rPr>
              <w:t>Our organization is open to change in general.</w:t>
            </w:r>
          </w:p>
        </w:tc>
        <w:tc>
          <w:tcPr>
            <w:tcW w:w="366" w:type="pct"/>
          </w:tcPr>
          <w:p w:rsidRPr="007A125E" w:rsidR="007A125E" w:rsidP="00B6607C" w:rsidRDefault="007A125E" w14:paraId="0CE19BC3" w14:textId="77777777">
            <w:pPr>
              <w:pStyle w:val="TableParagraph"/>
              <w:ind w:left="0"/>
              <w:rPr>
                <w:rFonts w:ascii="Arial" w:hAnsi="Arial" w:cs="Arial"/>
                <w:sz w:val="20"/>
                <w:szCs w:val="20"/>
              </w:rPr>
            </w:pPr>
          </w:p>
        </w:tc>
        <w:tc>
          <w:tcPr>
            <w:tcW w:w="353" w:type="pct"/>
          </w:tcPr>
          <w:p w:rsidRPr="007A125E" w:rsidR="007A125E" w:rsidP="00B6607C" w:rsidRDefault="007A125E" w14:paraId="63966B72" w14:textId="77777777">
            <w:pPr>
              <w:pStyle w:val="TableParagraph"/>
              <w:ind w:left="0"/>
              <w:rPr>
                <w:rFonts w:ascii="Arial" w:hAnsi="Arial" w:cs="Arial"/>
                <w:sz w:val="20"/>
                <w:szCs w:val="20"/>
              </w:rPr>
            </w:pPr>
          </w:p>
        </w:tc>
        <w:tc>
          <w:tcPr>
            <w:tcW w:w="342" w:type="pct"/>
          </w:tcPr>
          <w:p w:rsidRPr="007A125E" w:rsidR="007A125E" w:rsidP="00B6607C" w:rsidRDefault="007A125E" w14:paraId="23536548" w14:textId="77777777">
            <w:pPr>
              <w:pStyle w:val="TableParagraph"/>
              <w:ind w:left="0"/>
              <w:rPr>
                <w:rFonts w:ascii="Arial" w:hAnsi="Arial" w:cs="Arial"/>
                <w:sz w:val="20"/>
                <w:szCs w:val="20"/>
              </w:rPr>
            </w:pPr>
          </w:p>
        </w:tc>
        <w:tc>
          <w:tcPr>
            <w:tcW w:w="308" w:type="pct"/>
          </w:tcPr>
          <w:p w:rsidRPr="007A125E" w:rsidR="007A125E" w:rsidP="00B6607C" w:rsidRDefault="007A125E" w14:paraId="271AE1F2" w14:textId="77777777">
            <w:pPr>
              <w:pStyle w:val="TableParagraph"/>
              <w:ind w:left="0"/>
              <w:rPr>
                <w:rFonts w:ascii="Arial" w:hAnsi="Arial" w:cs="Arial"/>
                <w:sz w:val="20"/>
                <w:szCs w:val="20"/>
              </w:rPr>
            </w:pPr>
          </w:p>
        </w:tc>
      </w:tr>
      <w:tr w:rsidRPr="007A125E" w:rsidR="007A125E" w:rsidTr="00CA2F6D" w14:paraId="1FF6A1D7" w14:textId="77777777">
        <w:trPr>
          <w:trHeight w:val="287"/>
        </w:trPr>
        <w:tc>
          <w:tcPr>
            <w:tcW w:w="1202" w:type="pct"/>
            <w:tcBorders>
              <w:right w:val="nil"/>
            </w:tcBorders>
          </w:tcPr>
          <w:p w:rsidRPr="007A125E" w:rsidR="007A125E" w:rsidP="00B6607C" w:rsidRDefault="007A125E" w14:paraId="252CA9A0" w14:textId="77777777">
            <w:pPr>
              <w:pStyle w:val="TableParagraph"/>
              <w:spacing w:before="27"/>
              <w:rPr>
                <w:rFonts w:ascii="Arial" w:hAnsi="Arial" w:cs="Arial"/>
                <w:sz w:val="20"/>
                <w:szCs w:val="20"/>
              </w:rPr>
            </w:pPr>
            <w:r w:rsidRPr="007A125E">
              <w:rPr>
                <w:rFonts w:ascii="Arial" w:hAnsi="Arial" w:cs="Arial"/>
                <w:sz w:val="20"/>
                <w:szCs w:val="20"/>
              </w:rPr>
              <w:t>Resource Utilization</w:t>
            </w:r>
          </w:p>
        </w:tc>
        <w:tc>
          <w:tcPr>
            <w:tcW w:w="2430" w:type="pct"/>
            <w:tcBorders>
              <w:left w:val="nil"/>
            </w:tcBorders>
          </w:tcPr>
          <w:p w:rsidRPr="007A125E" w:rsidR="007A125E" w:rsidP="00B6607C" w:rsidRDefault="007A125E" w14:paraId="23EC4653" w14:textId="77777777">
            <w:pPr>
              <w:pStyle w:val="TableParagraph"/>
              <w:spacing w:before="41"/>
              <w:rPr>
                <w:rFonts w:ascii="Arial" w:hAnsi="Arial" w:cs="Arial"/>
                <w:sz w:val="20"/>
                <w:szCs w:val="20"/>
              </w:rPr>
            </w:pPr>
            <w:r w:rsidRPr="007A125E">
              <w:rPr>
                <w:rFonts w:ascii="Arial" w:hAnsi="Arial" w:cs="Arial"/>
                <w:sz w:val="20"/>
                <w:szCs w:val="20"/>
              </w:rPr>
              <w:t>Our organization has the ability to acquire and allocate resources including time, money, effort, and technology.</w:t>
            </w:r>
          </w:p>
        </w:tc>
        <w:tc>
          <w:tcPr>
            <w:tcW w:w="366" w:type="pct"/>
          </w:tcPr>
          <w:p w:rsidRPr="007A125E" w:rsidR="007A125E" w:rsidP="00B6607C" w:rsidRDefault="007A125E" w14:paraId="4AE5B7AF" w14:textId="77777777">
            <w:pPr>
              <w:pStyle w:val="TableParagraph"/>
              <w:ind w:left="0"/>
              <w:rPr>
                <w:rFonts w:ascii="Arial" w:hAnsi="Arial" w:cs="Arial"/>
                <w:sz w:val="20"/>
                <w:szCs w:val="20"/>
              </w:rPr>
            </w:pPr>
          </w:p>
        </w:tc>
        <w:tc>
          <w:tcPr>
            <w:tcW w:w="353" w:type="pct"/>
          </w:tcPr>
          <w:p w:rsidRPr="007A125E" w:rsidR="007A125E" w:rsidP="00B6607C" w:rsidRDefault="007A125E" w14:paraId="3955E093" w14:textId="77777777">
            <w:pPr>
              <w:pStyle w:val="TableParagraph"/>
              <w:ind w:left="0"/>
              <w:rPr>
                <w:rFonts w:ascii="Arial" w:hAnsi="Arial" w:cs="Arial"/>
                <w:sz w:val="20"/>
                <w:szCs w:val="20"/>
              </w:rPr>
            </w:pPr>
          </w:p>
        </w:tc>
        <w:tc>
          <w:tcPr>
            <w:tcW w:w="342" w:type="pct"/>
          </w:tcPr>
          <w:p w:rsidRPr="007A125E" w:rsidR="007A125E" w:rsidP="00B6607C" w:rsidRDefault="007A125E" w14:paraId="12C42424" w14:textId="77777777">
            <w:pPr>
              <w:pStyle w:val="TableParagraph"/>
              <w:ind w:left="0"/>
              <w:rPr>
                <w:rFonts w:ascii="Arial" w:hAnsi="Arial" w:cs="Arial"/>
                <w:sz w:val="20"/>
                <w:szCs w:val="20"/>
              </w:rPr>
            </w:pPr>
          </w:p>
        </w:tc>
        <w:tc>
          <w:tcPr>
            <w:tcW w:w="308" w:type="pct"/>
          </w:tcPr>
          <w:p w:rsidRPr="007A125E" w:rsidR="007A125E" w:rsidP="00B6607C" w:rsidRDefault="007A125E" w14:paraId="379CA55B" w14:textId="77777777">
            <w:pPr>
              <w:pStyle w:val="TableParagraph"/>
              <w:ind w:left="0"/>
              <w:rPr>
                <w:rFonts w:ascii="Arial" w:hAnsi="Arial" w:cs="Arial"/>
                <w:sz w:val="20"/>
                <w:szCs w:val="20"/>
              </w:rPr>
            </w:pPr>
          </w:p>
        </w:tc>
      </w:tr>
      <w:tr w:rsidRPr="007A125E" w:rsidR="007A125E" w:rsidTr="00CA2F6D" w14:paraId="427DF626" w14:textId="77777777">
        <w:trPr>
          <w:trHeight w:val="224"/>
        </w:trPr>
        <w:tc>
          <w:tcPr>
            <w:tcW w:w="1202" w:type="pct"/>
            <w:tcBorders>
              <w:right w:val="nil"/>
            </w:tcBorders>
          </w:tcPr>
          <w:p w:rsidRPr="007A125E" w:rsidR="007A125E" w:rsidP="00B6607C" w:rsidRDefault="007A125E" w14:paraId="45ACC5A5" w14:textId="77777777">
            <w:pPr>
              <w:pStyle w:val="TableParagraph"/>
              <w:spacing w:before="32"/>
              <w:rPr>
                <w:rFonts w:ascii="Arial" w:hAnsi="Arial" w:cs="Arial"/>
                <w:sz w:val="20"/>
                <w:szCs w:val="20"/>
              </w:rPr>
            </w:pPr>
            <w:r w:rsidRPr="007A125E">
              <w:rPr>
                <w:rFonts w:ascii="Arial" w:hAnsi="Arial" w:cs="Arial"/>
                <w:sz w:val="20"/>
                <w:szCs w:val="20"/>
              </w:rPr>
              <w:t>Leadership</w:t>
            </w:r>
          </w:p>
        </w:tc>
        <w:tc>
          <w:tcPr>
            <w:tcW w:w="2430" w:type="pct"/>
            <w:tcBorders>
              <w:left w:val="nil"/>
            </w:tcBorders>
          </w:tcPr>
          <w:p w:rsidRPr="007A125E" w:rsidR="007A125E" w:rsidP="00B6607C" w:rsidRDefault="007A125E" w14:paraId="2F4E81AD" w14:textId="77777777">
            <w:pPr>
              <w:pStyle w:val="TableParagraph"/>
              <w:spacing w:before="41"/>
              <w:rPr>
                <w:rFonts w:ascii="Arial" w:hAnsi="Arial" w:cs="Arial"/>
                <w:sz w:val="20"/>
                <w:szCs w:val="20"/>
              </w:rPr>
            </w:pPr>
            <w:r w:rsidRPr="007A125E">
              <w:rPr>
                <w:rFonts w:ascii="Arial" w:hAnsi="Arial" w:cs="Arial"/>
                <w:sz w:val="20"/>
                <w:szCs w:val="20"/>
              </w:rPr>
              <w:t>Our organization has effective leaders.</w:t>
            </w:r>
          </w:p>
        </w:tc>
        <w:tc>
          <w:tcPr>
            <w:tcW w:w="366" w:type="pct"/>
          </w:tcPr>
          <w:p w:rsidRPr="007A125E" w:rsidR="007A125E" w:rsidP="00B6607C" w:rsidRDefault="007A125E" w14:paraId="5ABF93C4" w14:textId="77777777">
            <w:pPr>
              <w:pStyle w:val="TableParagraph"/>
              <w:ind w:left="0"/>
              <w:rPr>
                <w:rFonts w:ascii="Arial" w:hAnsi="Arial" w:cs="Arial"/>
                <w:sz w:val="20"/>
                <w:szCs w:val="20"/>
              </w:rPr>
            </w:pPr>
          </w:p>
        </w:tc>
        <w:tc>
          <w:tcPr>
            <w:tcW w:w="353" w:type="pct"/>
          </w:tcPr>
          <w:p w:rsidRPr="007A125E" w:rsidR="007A125E" w:rsidP="00B6607C" w:rsidRDefault="007A125E" w14:paraId="71DCB018" w14:textId="77777777">
            <w:pPr>
              <w:pStyle w:val="TableParagraph"/>
              <w:ind w:left="0"/>
              <w:rPr>
                <w:rFonts w:ascii="Arial" w:hAnsi="Arial" w:cs="Arial"/>
                <w:sz w:val="20"/>
                <w:szCs w:val="20"/>
              </w:rPr>
            </w:pPr>
          </w:p>
        </w:tc>
        <w:tc>
          <w:tcPr>
            <w:tcW w:w="342" w:type="pct"/>
          </w:tcPr>
          <w:p w:rsidRPr="007A125E" w:rsidR="007A125E" w:rsidP="00B6607C" w:rsidRDefault="007A125E" w14:paraId="4B644A8D" w14:textId="77777777">
            <w:pPr>
              <w:pStyle w:val="TableParagraph"/>
              <w:ind w:left="0"/>
              <w:rPr>
                <w:rFonts w:ascii="Arial" w:hAnsi="Arial" w:cs="Arial"/>
                <w:sz w:val="20"/>
                <w:szCs w:val="20"/>
              </w:rPr>
            </w:pPr>
          </w:p>
        </w:tc>
        <w:tc>
          <w:tcPr>
            <w:tcW w:w="308" w:type="pct"/>
          </w:tcPr>
          <w:p w:rsidRPr="007A125E" w:rsidR="007A125E" w:rsidP="00B6607C" w:rsidRDefault="007A125E" w14:paraId="082C48EB" w14:textId="77777777">
            <w:pPr>
              <w:pStyle w:val="TableParagraph"/>
              <w:ind w:left="0"/>
              <w:rPr>
                <w:rFonts w:ascii="Arial" w:hAnsi="Arial" w:cs="Arial"/>
                <w:sz w:val="20"/>
                <w:szCs w:val="20"/>
              </w:rPr>
            </w:pPr>
          </w:p>
        </w:tc>
      </w:tr>
      <w:tr w:rsidRPr="007A125E" w:rsidR="007A125E" w:rsidTr="00CA2F6D" w14:paraId="4431755F" w14:textId="77777777">
        <w:trPr>
          <w:trHeight w:val="233"/>
        </w:trPr>
        <w:tc>
          <w:tcPr>
            <w:tcW w:w="1202" w:type="pct"/>
            <w:tcBorders>
              <w:right w:val="nil"/>
            </w:tcBorders>
          </w:tcPr>
          <w:p w:rsidRPr="007A125E" w:rsidR="007A125E" w:rsidP="00B6607C" w:rsidRDefault="007A125E" w14:paraId="3FB9323D" w14:textId="77777777">
            <w:pPr>
              <w:pStyle w:val="TableParagraph"/>
              <w:spacing w:before="32"/>
              <w:rPr>
                <w:rFonts w:ascii="Arial" w:hAnsi="Arial" w:cs="Arial"/>
                <w:sz w:val="20"/>
                <w:szCs w:val="20"/>
              </w:rPr>
            </w:pPr>
            <w:r w:rsidRPr="007A125E">
              <w:rPr>
                <w:rFonts w:ascii="Arial" w:hAnsi="Arial" w:cs="Arial"/>
                <w:sz w:val="20"/>
                <w:szCs w:val="20"/>
              </w:rPr>
              <w:t>Internal Operations</w:t>
            </w:r>
          </w:p>
        </w:tc>
        <w:tc>
          <w:tcPr>
            <w:tcW w:w="2430" w:type="pct"/>
            <w:tcBorders>
              <w:left w:val="nil"/>
            </w:tcBorders>
          </w:tcPr>
          <w:p w:rsidRPr="007A125E" w:rsidR="007A125E" w:rsidP="00B6607C" w:rsidRDefault="007A125E" w14:paraId="077EA5B8" w14:textId="77777777">
            <w:pPr>
              <w:pStyle w:val="TableParagraph"/>
              <w:spacing w:before="46"/>
              <w:rPr>
                <w:rFonts w:ascii="Arial" w:hAnsi="Arial" w:cs="Arial"/>
                <w:sz w:val="20"/>
                <w:szCs w:val="20"/>
              </w:rPr>
            </w:pPr>
            <w:r w:rsidRPr="007A125E">
              <w:rPr>
                <w:rFonts w:ascii="Arial" w:hAnsi="Arial" w:cs="Arial"/>
                <w:sz w:val="20"/>
                <w:szCs w:val="20"/>
              </w:rPr>
              <w:t>Our organization has effective communication and teamwork.</w:t>
            </w:r>
          </w:p>
        </w:tc>
        <w:tc>
          <w:tcPr>
            <w:tcW w:w="366" w:type="pct"/>
          </w:tcPr>
          <w:p w:rsidRPr="007A125E" w:rsidR="007A125E" w:rsidP="00B6607C" w:rsidRDefault="007A125E" w14:paraId="2677290C" w14:textId="77777777">
            <w:pPr>
              <w:pStyle w:val="TableParagraph"/>
              <w:ind w:left="0"/>
              <w:rPr>
                <w:rFonts w:ascii="Arial" w:hAnsi="Arial" w:cs="Arial"/>
                <w:sz w:val="20"/>
                <w:szCs w:val="20"/>
              </w:rPr>
            </w:pPr>
          </w:p>
        </w:tc>
        <w:tc>
          <w:tcPr>
            <w:tcW w:w="353" w:type="pct"/>
          </w:tcPr>
          <w:p w:rsidRPr="007A125E" w:rsidR="007A125E" w:rsidP="00B6607C" w:rsidRDefault="007A125E" w14:paraId="249BF8C6" w14:textId="77777777">
            <w:pPr>
              <w:pStyle w:val="TableParagraph"/>
              <w:ind w:left="0"/>
              <w:rPr>
                <w:rFonts w:ascii="Arial" w:hAnsi="Arial" w:cs="Arial"/>
                <w:sz w:val="20"/>
                <w:szCs w:val="20"/>
              </w:rPr>
            </w:pPr>
          </w:p>
        </w:tc>
        <w:tc>
          <w:tcPr>
            <w:tcW w:w="342" w:type="pct"/>
          </w:tcPr>
          <w:p w:rsidRPr="007A125E" w:rsidR="007A125E" w:rsidP="00B6607C" w:rsidRDefault="007A125E" w14:paraId="0EF46479" w14:textId="77777777">
            <w:pPr>
              <w:pStyle w:val="TableParagraph"/>
              <w:ind w:left="0"/>
              <w:rPr>
                <w:rFonts w:ascii="Arial" w:hAnsi="Arial" w:cs="Arial"/>
                <w:sz w:val="20"/>
                <w:szCs w:val="20"/>
              </w:rPr>
            </w:pPr>
          </w:p>
        </w:tc>
        <w:tc>
          <w:tcPr>
            <w:tcW w:w="308" w:type="pct"/>
          </w:tcPr>
          <w:p w:rsidRPr="007A125E" w:rsidR="007A125E" w:rsidP="00B6607C" w:rsidRDefault="007A125E" w14:paraId="3AB58C42" w14:textId="77777777">
            <w:pPr>
              <w:pStyle w:val="TableParagraph"/>
              <w:ind w:left="0"/>
              <w:rPr>
                <w:rFonts w:ascii="Arial" w:hAnsi="Arial" w:cs="Arial"/>
                <w:sz w:val="20"/>
                <w:szCs w:val="20"/>
              </w:rPr>
            </w:pPr>
          </w:p>
        </w:tc>
      </w:tr>
      <w:tr w:rsidRPr="007A125E" w:rsidR="007A125E" w:rsidTr="00CA2F6D" w14:paraId="4C5D7E2E" w14:textId="77777777">
        <w:trPr>
          <w:trHeight w:val="206"/>
        </w:trPr>
        <w:tc>
          <w:tcPr>
            <w:tcW w:w="1202" w:type="pct"/>
            <w:tcBorders>
              <w:right w:val="nil"/>
            </w:tcBorders>
          </w:tcPr>
          <w:p w:rsidRPr="007A125E" w:rsidR="007A125E" w:rsidP="00B6607C" w:rsidRDefault="007A125E" w14:paraId="4313EE7A" w14:textId="77777777">
            <w:pPr>
              <w:pStyle w:val="TableParagraph"/>
              <w:spacing w:before="32"/>
              <w:rPr>
                <w:rFonts w:ascii="Arial" w:hAnsi="Arial" w:cs="Arial"/>
                <w:sz w:val="20"/>
                <w:szCs w:val="20"/>
              </w:rPr>
            </w:pPr>
            <w:r w:rsidRPr="007A125E">
              <w:rPr>
                <w:rFonts w:ascii="Arial" w:hAnsi="Arial" w:cs="Arial"/>
                <w:sz w:val="20"/>
                <w:szCs w:val="20"/>
              </w:rPr>
              <w:t>Staff Capacities</w:t>
            </w:r>
          </w:p>
        </w:tc>
        <w:tc>
          <w:tcPr>
            <w:tcW w:w="2430" w:type="pct"/>
            <w:tcBorders>
              <w:left w:val="nil"/>
            </w:tcBorders>
          </w:tcPr>
          <w:p w:rsidRPr="007A125E" w:rsidR="007A125E" w:rsidP="00B6607C" w:rsidRDefault="007A125E" w14:paraId="4D9E2BD9" w14:textId="77777777">
            <w:pPr>
              <w:pStyle w:val="TableParagraph"/>
              <w:spacing w:before="46"/>
              <w:rPr>
                <w:rFonts w:ascii="Arial" w:hAnsi="Arial" w:cs="Arial"/>
                <w:sz w:val="20"/>
                <w:szCs w:val="20"/>
              </w:rPr>
            </w:pPr>
            <w:r w:rsidRPr="007A125E">
              <w:rPr>
                <w:rFonts w:ascii="Arial" w:hAnsi="Arial" w:cs="Arial"/>
                <w:sz w:val="20"/>
                <w:szCs w:val="20"/>
              </w:rPr>
              <w:t>Our organization has enough of the right people to get things done.</w:t>
            </w:r>
          </w:p>
        </w:tc>
        <w:tc>
          <w:tcPr>
            <w:tcW w:w="366" w:type="pct"/>
          </w:tcPr>
          <w:p w:rsidRPr="007A125E" w:rsidR="007A125E" w:rsidP="00B6607C" w:rsidRDefault="007A125E" w14:paraId="4EA9BA15" w14:textId="77777777">
            <w:pPr>
              <w:pStyle w:val="TableParagraph"/>
              <w:ind w:left="0"/>
              <w:rPr>
                <w:rFonts w:ascii="Arial" w:hAnsi="Arial" w:cs="Arial"/>
                <w:sz w:val="20"/>
                <w:szCs w:val="20"/>
              </w:rPr>
            </w:pPr>
          </w:p>
        </w:tc>
        <w:tc>
          <w:tcPr>
            <w:tcW w:w="353" w:type="pct"/>
          </w:tcPr>
          <w:p w:rsidRPr="007A125E" w:rsidR="007A125E" w:rsidP="00B6607C" w:rsidRDefault="007A125E" w14:paraId="7332107B" w14:textId="77777777">
            <w:pPr>
              <w:pStyle w:val="TableParagraph"/>
              <w:ind w:left="0"/>
              <w:rPr>
                <w:rFonts w:ascii="Arial" w:hAnsi="Arial" w:cs="Arial"/>
                <w:sz w:val="20"/>
                <w:szCs w:val="20"/>
              </w:rPr>
            </w:pPr>
          </w:p>
        </w:tc>
        <w:tc>
          <w:tcPr>
            <w:tcW w:w="342" w:type="pct"/>
          </w:tcPr>
          <w:p w:rsidRPr="007A125E" w:rsidR="007A125E" w:rsidP="00B6607C" w:rsidRDefault="007A125E" w14:paraId="5D98A3F1" w14:textId="77777777">
            <w:pPr>
              <w:pStyle w:val="TableParagraph"/>
              <w:ind w:left="0"/>
              <w:rPr>
                <w:rFonts w:ascii="Arial" w:hAnsi="Arial" w:cs="Arial"/>
                <w:sz w:val="20"/>
                <w:szCs w:val="20"/>
              </w:rPr>
            </w:pPr>
          </w:p>
        </w:tc>
        <w:tc>
          <w:tcPr>
            <w:tcW w:w="308" w:type="pct"/>
          </w:tcPr>
          <w:p w:rsidRPr="007A125E" w:rsidR="007A125E" w:rsidP="00B6607C" w:rsidRDefault="007A125E" w14:paraId="50C86B8C" w14:textId="77777777">
            <w:pPr>
              <w:pStyle w:val="TableParagraph"/>
              <w:ind w:left="0"/>
              <w:rPr>
                <w:rFonts w:ascii="Arial" w:hAnsi="Arial" w:cs="Arial"/>
                <w:sz w:val="20"/>
                <w:szCs w:val="20"/>
              </w:rPr>
            </w:pPr>
          </w:p>
        </w:tc>
      </w:tr>
      <w:tr w:rsidRPr="007A125E" w:rsidR="007A125E" w:rsidTr="00CA2F6D" w14:paraId="7F8B202D" w14:textId="77777777">
        <w:trPr>
          <w:trHeight w:val="83"/>
        </w:trPr>
        <w:tc>
          <w:tcPr>
            <w:tcW w:w="1202" w:type="pct"/>
            <w:tcBorders>
              <w:bottom w:val="single" w:color="7E7E7E" w:sz="4" w:space="0"/>
              <w:right w:val="nil"/>
            </w:tcBorders>
          </w:tcPr>
          <w:p w:rsidRPr="007A125E" w:rsidR="007A125E" w:rsidP="00B6607C" w:rsidRDefault="007A125E" w14:paraId="60E7DFBC" w14:textId="77777777">
            <w:pPr>
              <w:pStyle w:val="TableParagraph"/>
              <w:spacing w:before="32"/>
              <w:rPr>
                <w:rFonts w:ascii="Arial" w:hAnsi="Arial" w:cs="Arial"/>
                <w:sz w:val="20"/>
                <w:szCs w:val="20"/>
              </w:rPr>
            </w:pPr>
            <w:r w:rsidRPr="007A125E">
              <w:rPr>
                <w:rFonts w:ascii="Arial" w:hAnsi="Arial" w:cs="Arial"/>
                <w:sz w:val="20"/>
                <w:szCs w:val="20"/>
              </w:rPr>
              <w:t>Process Capacities</w:t>
            </w:r>
          </w:p>
        </w:tc>
        <w:tc>
          <w:tcPr>
            <w:tcW w:w="2430" w:type="pct"/>
            <w:tcBorders>
              <w:left w:val="nil"/>
              <w:bottom w:val="single" w:color="7E7E7E" w:sz="4" w:space="0"/>
            </w:tcBorders>
          </w:tcPr>
          <w:p w:rsidRPr="007A125E" w:rsidR="007A125E" w:rsidP="00B6607C" w:rsidRDefault="007A125E" w14:paraId="5611153D" w14:textId="77777777">
            <w:pPr>
              <w:pStyle w:val="TableParagraph"/>
              <w:spacing w:before="46"/>
              <w:rPr>
                <w:rFonts w:ascii="Arial" w:hAnsi="Arial" w:cs="Arial"/>
                <w:sz w:val="20"/>
                <w:szCs w:val="20"/>
              </w:rPr>
            </w:pPr>
            <w:r w:rsidRPr="007A125E">
              <w:rPr>
                <w:rFonts w:ascii="Arial" w:hAnsi="Arial" w:cs="Arial"/>
                <w:sz w:val="20"/>
                <w:szCs w:val="20"/>
              </w:rPr>
              <w:t>Our organization has the ability to plan, implement, and evaluate.</w:t>
            </w:r>
          </w:p>
        </w:tc>
        <w:tc>
          <w:tcPr>
            <w:tcW w:w="366" w:type="pct"/>
            <w:tcBorders>
              <w:bottom w:val="single" w:color="7E7E7E" w:sz="4" w:space="0"/>
            </w:tcBorders>
          </w:tcPr>
          <w:p w:rsidRPr="007A125E" w:rsidR="007A125E" w:rsidP="00B6607C" w:rsidRDefault="007A125E" w14:paraId="60EDCC55" w14:textId="77777777">
            <w:pPr>
              <w:pStyle w:val="TableParagraph"/>
              <w:ind w:left="0"/>
              <w:rPr>
                <w:rFonts w:ascii="Arial" w:hAnsi="Arial" w:cs="Arial"/>
                <w:sz w:val="20"/>
                <w:szCs w:val="20"/>
              </w:rPr>
            </w:pPr>
          </w:p>
        </w:tc>
        <w:tc>
          <w:tcPr>
            <w:tcW w:w="353" w:type="pct"/>
            <w:tcBorders>
              <w:bottom w:val="single" w:color="7E7E7E" w:sz="4" w:space="0"/>
            </w:tcBorders>
          </w:tcPr>
          <w:p w:rsidRPr="007A125E" w:rsidR="007A125E" w:rsidP="00B6607C" w:rsidRDefault="007A125E" w14:paraId="3BBB8815" w14:textId="77777777">
            <w:pPr>
              <w:pStyle w:val="TableParagraph"/>
              <w:ind w:left="0"/>
              <w:rPr>
                <w:rFonts w:ascii="Arial" w:hAnsi="Arial" w:cs="Arial"/>
                <w:sz w:val="20"/>
                <w:szCs w:val="20"/>
              </w:rPr>
            </w:pPr>
          </w:p>
        </w:tc>
        <w:tc>
          <w:tcPr>
            <w:tcW w:w="342" w:type="pct"/>
            <w:tcBorders>
              <w:bottom w:val="single" w:color="7E7E7E" w:sz="4" w:space="0"/>
            </w:tcBorders>
          </w:tcPr>
          <w:p w:rsidRPr="007A125E" w:rsidR="007A125E" w:rsidP="00B6607C" w:rsidRDefault="007A125E" w14:paraId="55B91B0D" w14:textId="77777777">
            <w:pPr>
              <w:pStyle w:val="TableParagraph"/>
              <w:ind w:left="0"/>
              <w:rPr>
                <w:rFonts w:ascii="Arial" w:hAnsi="Arial" w:cs="Arial"/>
                <w:sz w:val="20"/>
                <w:szCs w:val="20"/>
              </w:rPr>
            </w:pPr>
          </w:p>
        </w:tc>
        <w:tc>
          <w:tcPr>
            <w:tcW w:w="308" w:type="pct"/>
            <w:tcBorders>
              <w:bottom w:val="single" w:color="7E7E7E" w:sz="4" w:space="0"/>
            </w:tcBorders>
          </w:tcPr>
          <w:p w:rsidRPr="007A125E" w:rsidR="007A125E" w:rsidP="00B6607C" w:rsidRDefault="007A125E" w14:paraId="6810F0D1" w14:textId="77777777">
            <w:pPr>
              <w:pStyle w:val="TableParagraph"/>
              <w:ind w:left="0"/>
              <w:rPr>
                <w:rFonts w:ascii="Arial" w:hAnsi="Arial" w:cs="Arial"/>
                <w:sz w:val="20"/>
                <w:szCs w:val="20"/>
              </w:rPr>
            </w:pPr>
          </w:p>
        </w:tc>
      </w:tr>
    </w:tbl>
    <w:p w:rsidR="007A125E" w:rsidP="007A125E" w:rsidRDefault="007A125E" w14:paraId="4329AE05" w14:textId="49961355">
      <w:pPr>
        <w:tabs>
          <w:tab w:val="left" w:pos="12240"/>
        </w:tabs>
        <w:rPr>
          <w:rFonts w:ascii="Arial" w:hAnsi="Arial" w:cs="Arial"/>
          <w:sz w:val="20"/>
          <w:szCs w:val="20"/>
        </w:rPr>
      </w:pPr>
      <w:r w:rsidRPr="007A125E">
        <w:rPr>
          <w:rFonts w:ascii="Arial" w:hAnsi="Arial" w:cs="Arial"/>
          <w:sz w:val="20"/>
          <w:szCs w:val="20"/>
        </w:rPr>
        <w:t>What evidence is there to support your ratings? Who needs to be at the table to build your team’s level of readiness? Where do you have differences in opinion with your colleagues? What sort of support or coaching would be needed to further build your readiness in these subcomponents?</w:t>
      </w:r>
      <w:r w:rsidR="00CA2F6D">
        <w:br/>
      </w:r>
      <w:r w:rsidRPr="007A125E">
        <w:rPr>
          <w:rFonts w:ascii="Arial" w:hAnsi="Arial" w:cs="Arial"/>
          <w:sz w:val="20"/>
          <w:szCs w:val="20"/>
        </w:rPr>
        <w:t xml:space="preserve">For more information, </w:t>
      </w:r>
      <w:r>
        <w:rPr>
          <w:rFonts w:ascii="Arial" w:hAnsi="Arial" w:cs="Arial"/>
          <w:sz w:val="20"/>
          <w:szCs w:val="20"/>
        </w:rPr>
        <w:t xml:space="preserve">visit </w:t>
      </w:r>
      <w:hyperlink r:id="rId10">
        <w:r w:rsidRPr="5A2AFDF2">
          <w:rPr>
            <w:rStyle w:val="Hyperlink"/>
            <w:rFonts w:ascii="Arial" w:hAnsi="Arial" w:cs="Arial"/>
            <w:sz w:val="20"/>
            <w:szCs w:val="20"/>
          </w:rPr>
          <w:t>Wandersmancenter.org</w:t>
        </w:r>
      </w:hyperlink>
      <w:bookmarkStart w:name="_GoBack" w:id="0"/>
      <w:bookmarkEnd w:id="0"/>
      <w:r w:rsidRPr="5A2AFDF2">
        <w:rPr>
          <w:rFonts w:ascii="Arial" w:hAnsi="Arial" w:cs="Arial"/>
          <w:sz w:val="20"/>
          <w:szCs w:val="20"/>
        </w:rPr>
        <w:t>.</w:t>
      </w:r>
    </w:p>
    <w:sectPr w:rsidR="007A125E" w:rsidSect="00DC6FA9">
      <w:footerReference w:type="default" r:id="rId11"/>
      <w:headerReference w:type="first" r:id="rId12"/>
      <w:pgSz w:w="15840" w:h="12240" w:orient="landscape"/>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21D4" w16cex:dateUtc="2021-08-05T12:37:00Z"/>
  <w16cex:commentExtensible w16cex:durableId="24B6255A" w16cex:dateUtc="2021-08-05T12:52:00Z"/>
  <w16cex:commentExtensible w16cex:durableId="24B62476" w16cex:dateUtc="2021-08-05T12:48:00Z"/>
  <w16cex:commentExtensible w16cex:durableId="24B62499" w16cex:dateUtc="2021-08-05T12:49:00Z"/>
  <w16cex:commentExtensible w16cex:durableId="24B62666" w16cex:dateUtc="2021-08-05T12:57:00Z"/>
  <w16cex:commentExtensible w16cex:durableId="24B62689" w16cex:dateUtc="2021-08-05T12:57:00Z"/>
  <w16cex:commentExtensible w16cex:durableId="24B626C8" w16cex:dateUtc="2021-08-05T12:58:00Z"/>
  <w16cex:commentExtensible w16cex:durableId="24B626DF" w16cex:dateUtc="2021-08-05T12:59:00Z"/>
  <w16cex:commentExtensible w16cex:durableId="24B626F9" w16cex:dateUtc="2021-08-05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D18CA0" w16cid:durableId="24B621D4"/>
  <w16cid:commentId w16cid:paraId="0E9725AE" w16cid:durableId="24B6255A"/>
  <w16cid:commentId w16cid:paraId="562F6F01" w16cid:durableId="24B62476"/>
  <w16cid:commentId w16cid:paraId="484091DF" w16cid:durableId="24B62499"/>
  <w16cid:commentId w16cid:paraId="4E130348" w16cid:durableId="24B62666"/>
  <w16cid:commentId w16cid:paraId="46754222" w16cid:durableId="24B62689"/>
  <w16cid:commentId w16cid:paraId="521BC9B3" w16cid:durableId="24B626C8"/>
  <w16cid:commentId w16cid:paraId="44DD0EAF" w16cid:durableId="24B626DF"/>
  <w16cid:commentId w16cid:paraId="6443EA15" w16cid:durableId="24B626F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D71" w:rsidP="00DC6FA9" w:rsidRDefault="003E0D71" w14:paraId="5FD0214B" w14:textId="77777777">
      <w:pPr>
        <w:spacing w:after="0" w:line="240" w:lineRule="auto"/>
      </w:pPr>
      <w:r>
        <w:separator/>
      </w:r>
    </w:p>
  </w:endnote>
  <w:endnote w:type="continuationSeparator" w:id="0">
    <w:p w:rsidR="003E0D71" w:rsidP="00DC6FA9" w:rsidRDefault="003E0D71" w14:paraId="0C42D0A7" w14:textId="77777777">
      <w:pPr>
        <w:spacing w:after="0" w:line="240" w:lineRule="auto"/>
      </w:pPr>
      <w:r>
        <w:continuationSeparator/>
      </w:r>
    </w:p>
  </w:endnote>
  <w:endnote w:type="continuationNotice" w:id="1">
    <w:p w:rsidR="003E0D71" w:rsidRDefault="003E0D71" w14:paraId="36FD8CE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045B71" w:rsidR="00480C0E" w:rsidP="005E0359" w:rsidRDefault="005E0359" w14:paraId="478D7399" w14:textId="1C73BA71">
    <w:pPr>
      <w:pStyle w:val="Footer"/>
      <w:rPr>
        <w:rFonts w:ascii="Arial" w:hAnsi="Arial" w:cs="Arial"/>
      </w:rPr>
    </w:pPr>
    <w:r w:rsidRPr="00045B71">
      <w:rPr>
        <w:rFonts w:ascii="Arial" w:hAnsi="Arial" w:cs="Arial"/>
      </w:rPr>
      <w:t>August 12, 2021</w:t>
    </w:r>
    <w:r w:rsidRPr="00045B71">
      <w:rPr>
        <w:rFonts w:ascii="Arial" w:hAnsi="Arial" w:cs="Arial"/>
      </w:rPr>
      <w:ptab w:alignment="center" w:relativeTo="margin" w:leader="none"/>
    </w:r>
    <w:r w:rsidRPr="00045B71">
      <w:rPr>
        <w:rFonts w:ascii="Arial" w:hAnsi="Arial" w:cs="Arial"/>
      </w:rPr>
      <w:t>Version 1.0</w:t>
    </w:r>
    <w:r w:rsidRPr="00045B71">
      <w:rPr>
        <w:rFonts w:ascii="Arial" w:hAnsi="Arial" w:cs="Arial"/>
      </w:rPr>
      <w:ptab w:alignment="right" w:relativeTo="margin" w:leader="none"/>
    </w:r>
    <w:r w:rsidRPr="00045B71">
      <w:rPr>
        <w:rFonts w:ascii="Arial" w:hAnsi="Arial" w:cs="Arial"/>
      </w:rPr>
      <w:t xml:space="preserve">Page </w:t>
    </w:r>
    <w:r w:rsidRPr="00045B71">
      <w:rPr>
        <w:rFonts w:ascii="Arial" w:hAnsi="Arial" w:cs="Arial"/>
        <w:b/>
        <w:bCs/>
      </w:rPr>
      <w:fldChar w:fldCharType="begin"/>
    </w:r>
    <w:r w:rsidRPr="00045B71">
      <w:rPr>
        <w:rFonts w:ascii="Arial" w:hAnsi="Arial" w:cs="Arial"/>
        <w:b/>
        <w:bCs/>
      </w:rPr>
      <w:instrText xml:space="preserve"> PAGE </w:instrText>
    </w:r>
    <w:r w:rsidRPr="00045B71">
      <w:rPr>
        <w:rFonts w:ascii="Arial" w:hAnsi="Arial" w:cs="Arial"/>
        <w:b/>
        <w:bCs/>
      </w:rPr>
      <w:fldChar w:fldCharType="separate"/>
    </w:r>
    <w:r w:rsidR="00D85680">
      <w:rPr>
        <w:rFonts w:ascii="Arial" w:hAnsi="Arial" w:cs="Arial"/>
        <w:b/>
        <w:bCs/>
        <w:noProof/>
      </w:rPr>
      <w:t>1</w:t>
    </w:r>
    <w:r w:rsidRPr="00045B71">
      <w:rPr>
        <w:rFonts w:ascii="Arial" w:hAnsi="Arial" w:cs="Arial"/>
        <w:b/>
        <w:bCs/>
      </w:rPr>
      <w:fldChar w:fldCharType="end"/>
    </w:r>
    <w:r w:rsidRPr="00045B71">
      <w:rPr>
        <w:rFonts w:ascii="Arial" w:hAnsi="Arial" w:cs="Arial"/>
      </w:rPr>
      <w:t xml:space="preserve"> of </w:t>
    </w:r>
    <w:r w:rsidRPr="00045B71">
      <w:rPr>
        <w:rFonts w:ascii="Arial" w:hAnsi="Arial" w:cs="Arial"/>
        <w:b/>
        <w:bCs/>
      </w:rPr>
      <w:fldChar w:fldCharType="begin"/>
    </w:r>
    <w:r w:rsidRPr="00045B71">
      <w:rPr>
        <w:rFonts w:ascii="Arial" w:hAnsi="Arial" w:cs="Arial"/>
        <w:b/>
        <w:bCs/>
      </w:rPr>
      <w:instrText xml:space="preserve"> NUMPAGES  </w:instrText>
    </w:r>
    <w:r w:rsidRPr="00045B71">
      <w:rPr>
        <w:rFonts w:ascii="Arial" w:hAnsi="Arial" w:cs="Arial"/>
        <w:b/>
        <w:bCs/>
      </w:rPr>
      <w:fldChar w:fldCharType="separate"/>
    </w:r>
    <w:r w:rsidR="00D85680">
      <w:rPr>
        <w:rFonts w:ascii="Arial" w:hAnsi="Arial" w:cs="Arial"/>
        <w:b/>
        <w:bCs/>
        <w:noProof/>
      </w:rPr>
      <w:t>1</w:t>
    </w:r>
    <w:r w:rsidRPr="00045B71">
      <w:rPr>
        <w:rFonts w:ascii="Arial" w:hAnsi="Arial" w:cs="Arial"/>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D71" w:rsidP="00DC6FA9" w:rsidRDefault="003E0D71" w14:paraId="502E9D1B" w14:textId="77777777">
      <w:pPr>
        <w:spacing w:after="0" w:line="240" w:lineRule="auto"/>
      </w:pPr>
      <w:r>
        <w:separator/>
      </w:r>
    </w:p>
  </w:footnote>
  <w:footnote w:type="continuationSeparator" w:id="0">
    <w:p w:rsidR="003E0D71" w:rsidP="00DC6FA9" w:rsidRDefault="003E0D71" w14:paraId="735ECCC2" w14:textId="77777777">
      <w:pPr>
        <w:spacing w:after="0" w:line="240" w:lineRule="auto"/>
      </w:pPr>
      <w:r>
        <w:continuationSeparator/>
      </w:r>
    </w:p>
  </w:footnote>
  <w:footnote w:type="continuationNotice" w:id="1">
    <w:p w:rsidR="003E0D71" w:rsidRDefault="003E0D71" w14:paraId="7DEEFD56"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480C0E" w:rsidRDefault="00480C0E" w14:paraId="371F5009" w14:textId="77777777">
    <w:pPr>
      <w:pStyle w:val="Header"/>
    </w:pPr>
    <w:del w:author="Simeonov, Dorina" w:date="2021-07-23T12:24:00Z" w:id="1">
      <w:r w:rsidRPr="00CA2F6D">
        <w:rPr>
          <w:rFonts w:ascii="Arial" w:hAnsi="Arial" w:eastAsia="Times New Roman" w:cs="Arial"/>
          <w:noProof/>
          <w:sz w:val="40"/>
          <w:szCs w:val="40"/>
        </w:rPr>
        <w:drawing>
          <wp:anchor distT="0" distB="0" distL="114300" distR="114300" simplePos="0" relativeHeight="251658240" behindDoc="1" locked="0" layoutInCell="1" allowOverlap="1" wp14:anchorId="248B288E" wp14:editId="099F908E">
            <wp:simplePos x="0" y="0"/>
            <wp:positionH relativeFrom="margin">
              <wp:align>right</wp:align>
            </wp:positionH>
            <wp:positionV relativeFrom="paragraph">
              <wp:posOffset>31750</wp:posOffset>
            </wp:positionV>
            <wp:extent cx="2545080" cy="996315"/>
            <wp:effectExtent l="0" t="0" r="0" b="0"/>
            <wp:wrapTight wrapText="bothSides">
              <wp:wrapPolygon edited="0">
                <wp:start x="9054" y="1239"/>
                <wp:lineTo x="7599" y="2478"/>
                <wp:lineTo x="3557" y="7434"/>
                <wp:lineTo x="2425" y="14868"/>
                <wp:lineTo x="1293" y="18172"/>
                <wp:lineTo x="1778" y="19411"/>
                <wp:lineTo x="9862" y="20650"/>
                <wp:lineTo x="15844" y="20650"/>
                <wp:lineTo x="19886" y="19411"/>
                <wp:lineTo x="20210" y="17759"/>
                <wp:lineTo x="18593" y="15281"/>
                <wp:lineTo x="18754" y="7434"/>
                <wp:lineTo x="14551" y="2478"/>
                <wp:lineTo x="12772" y="1239"/>
                <wp:lineTo x="9054" y="12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5080" cy="996315"/>
                    </a:xfrm>
                    <a:prstGeom prst="rect">
                      <a:avLst/>
                    </a:prstGeom>
                    <a:noFill/>
                    <a:ln>
                      <a:noFill/>
                    </a:ln>
                  </pic:spPr>
                </pic:pic>
              </a:graphicData>
            </a:graphic>
            <wp14:sizeRelH relativeFrom="page">
              <wp14:pctWidth>0</wp14:pctWidth>
            </wp14:sizeRelH>
            <wp14:sizeRelV relativeFrom="page">
              <wp14:pctHeight>0</wp14:pctHeight>
            </wp14:sizeRelV>
          </wp:anchor>
        </w:drawing>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4EA"/>
    <w:multiLevelType w:val="hybridMultilevel"/>
    <w:tmpl w:val="7FB6014A"/>
    <w:lvl w:ilvl="0" w:tplc="1DC8CF54">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F47B21"/>
    <w:multiLevelType w:val="hybridMultilevel"/>
    <w:tmpl w:val="0C628CF0"/>
    <w:lvl w:ilvl="0" w:tplc="80E2DEBA">
      <w:start w:val="1"/>
      <w:numFmt w:val="lowerRoman"/>
      <w:lvlText w:val="%1."/>
      <w:lvlJc w:val="right"/>
      <w:pPr>
        <w:ind w:left="1440" w:hanging="360"/>
      </w:pPr>
      <w:rPr>
        <w:i w:val="0"/>
      </w:rPr>
    </w:lvl>
    <w:lvl w:ilvl="1" w:tplc="731C575A">
      <w:start w:val="1"/>
      <w:numFmt w:val="lowerLetter"/>
      <w:lvlText w:val="%2."/>
      <w:lvlJc w:val="left"/>
      <w:pPr>
        <w:ind w:left="2160" w:hanging="360"/>
      </w:pPr>
      <w:rPr>
        <w:i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034DB4"/>
    <w:multiLevelType w:val="hybridMultilevel"/>
    <w:tmpl w:val="C02C0CB0"/>
    <w:lvl w:ilvl="0" w:tplc="B5C00B9C">
      <w:numFmt w:val="bullet"/>
      <w:lvlText w:val="-"/>
      <w:lvlJc w:val="left"/>
      <w:pPr>
        <w:ind w:left="1800" w:hanging="360"/>
      </w:pPr>
      <w:rPr>
        <w:rFonts w:hint="default" w:ascii="Arial" w:hAnsi="Arial" w:cs="Arial" w:eastAsiaTheme="minorHAnsi"/>
        <w:b w:val="0"/>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 w15:restartNumberingAfterBreak="0">
    <w:nsid w:val="0BD10845"/>
    <w:multiLevelType w:val="hybridMultilevel"/>
    <w:tmpl w:val="E82A1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5529"/>
    <w:multiLevelType w:val="hybridMultilevel"/>
    <w:tmpl w:val="BC0A64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 w15:restartNumberingAfterBreak="0">
    <w:nsid w:val="0F0B5CCE"/>
    <w:multiLevelType w:val="hybridMultilevel"/>
    <w:tmpl w:val="7CC8A946"/>
    <w:lvl w:ilvl="0" w:tplc="6BF4DFA8">
      <w:start w:val="1"/>
      <w:numFmt w:val="decimal"/>
      <w:lvlText w:val="%1."/>
      <w:lvlJc w:val="left"/>
      <w:pPr>
        <w:ind w:left="720" w:hanging="360"/>
      </w:pPr>
      <w:rPr>
        <w:rFonts w:hint="default"/>
        <w:b/>
      </w:rPr>
    </w:lvl>
    <w:lvl w:ilvl="1" w:tplc="E2B8390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90642"/>
    <w:multiLevelType w:val="hybridMultilevel"/>
    <w:tmpl w:val="9670DC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EDF7A12"/>
    <w:multiLevelType w:val="multilevel"/>
    <w:tmpl w:val="88BC2D48"/>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8" w15:restartNumberingAfterBreak="0">
    <w:nsid w:val="1FCE5A4F"/>
    <w:multiLevelType w:val="hybridMultilevel"/>
    <w:tmpl w:val="81F29852"/>
    <w:lvl w:ilvl="0" w:tplc="1F4A9EB6">
      <w:start w:val="1"/>
      <w:numFmt w:val="bullet"/>
      <w:lvlText w:val=""/>
      <w:lvlJc w:val="left"/>
      <w:pPr>
        <w:ind w:left="720" w:hanging="360"/>
      </w:pPr>
      <w:rPr>
        <w:rFonts w:hint="default" w:ascii="Symbol" w:hAnsi="Symbol"/>
      </w:rPr>
    </w:lvl>
    <w:lvl w:ilvl="1" w:tplc="24148CE2">
      <w:start w:val="1"/>
      <w:numFmt w:val="bullet"/>
      <w:lvlText w:val="o"/>
      <w:lvlJc w:val="left"/>
      <w:pPr>
        <w:ind w:left="1440" w:hanging="360"/>
      </w:pPr>
      <w:rPr>
        <w:rFonts w:hint="default" w:ascii="Courier New" w:hAnsi="Courier New"/>
      </w:rPr>
    </w:lvl>
    <w:lvl w:ilvl="2" w:tplc="2FC2B262">
      <w:start w:val="1"/>
      <w:numFmt w:val="bullet"/>
      <w:lvlText w:val=""/>
      <w:lvlJc w:val="left"/>
      <w:pPr>
        <w:ind w:left="2160" w:hanging="360"/>
      </w:pPr>
      <w:rPr>
        <w:rFonts w:hint="default" w:ascii="Wingdings" w:hAnsi="Wingdings"/>
      </w:rPr>
    </w:lvl>
    <w:lvl w:ilvl="3" w:tplc="F4701AAE">
      <w:start w:val="1"/>
      <w:numFmt w:val="bullet"/>
      <w:lvlText w:val=""/>
      <w:lvlJc w:val="left"/>
      <w:pPr>
        <w:ind w:left="2880" w:hanging="360"/>
      </w:pPr>
      <w:rPr>
        <w:rFonts w:hint="default" w:ascii="Symbol" w:hAnsi="Symbol"/>
      </w:rPr>
    </w:lvl>
    <w:lvl w:ilvl="4" w:tplc="D2E08164">
      <w:start w:val="1"/>
      <w:numFmt w:val="bullet"/>
      <w:lvlText w:val="o"/>
      <w:lvlJc w:val="left"/>
      <w:pPr>
        <w:ind w:left="3600" w:hanging="360"/>
      </w:pPr>
      <w:rPr>
        <w:rFonts w:hint="default" w:ascii="Courier New" w:hAnsi="Courier New"/>
      </w:rPr>
    </w:lvl>
    <w:lvl w:ilvl="5" w:tplc="81FE5F0A">
      <w:start w:val="1"/>
      <w:numFmt w:val="bullet"/>
      <w:lvlText w:val=""/>
      <w:lvlJc w:val="left"/>
      <w:pPr>
        <w:ind w:left="4320" w:hanging="360"/>
      </w:pPr>
      <w:rPr>
        <w:rFonts w:hint="default" w:ascii="Wingdings" w:hAnsi="Wingdings"/>
      </w:rPr>
    </w:lvl>
    <w:lvl w:ilvl="6" w:tplc="87647A32">
      <w:start w:val="1"/>
      <w:numFmt w:val="bullet"/>
      <w:lvlText w:val=""/>
      <w:lvlJc w:val="left"/>
      <w:pPr>
        <w:ind w:left="5040" w:hanging="360"/>
      </w:pPr>
      <w:rPr>
        <w:rFonts w:hint="default" w:ascii="Symbol" w:hAnsi="Symbol"/>
      </w:rPr>
    </w:lvl>
    <w:lvl w:ilvl="7" w:tplc="73969CF4">
      <w:start w:val="1"/>
      <w:numFmt w:val="bullet"/>
      <w:lvlText w:val="o"/>
      <w:lvlJc w:val="left"/>
      <w:pPr>
        <w:ind w:left="5760" w:hanging="360"/>
      </w:pPr>
      <w:rPr>
        <w:rFonts w:hint="default" w:ascii="Courier New" w:hAnsi="Courier New"/>
      </w:rPr>
    </w:lvl>
    <w:lvl w:ilvl="8" w:tplc="CC7C6E1E">
      <w:start w:val="1"/>
      <w:numFmt w:val="bullet"/>
      <w:lvlText w:val=""/>
      <w:lvlJc w:val="left"/>
      <w:pPr>
        <w:ind w:left="6480" w:hanging="360"/>
      </w:pPr>
      <w:rPr>
        <w:rFonts w:hint="default" w:ascii="Wingdings" w:hAnsi="Wingdings"/>
      </w:rPr>
    </w:lvl>
  </w:abstractNum>
  <w:abstractNum w:abstractNumId="9" w15:restartNumberingAfterBreak="0">
    <w:nsid w:val="20516BC9"/>
    <w:multiLevelType w:val="hybridMultilevel"/>
    <w:tmpl w:val="27343C9E"/>
    <w:lvl w:ilvl="0" w:tplc="7A80EC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BD0782"/>
    <w:multiLevelType w:val="hybridMultilevel"/>
    <w:tmpl w:val="C9C2D192"/>
    <w:lvl w:ilvl="0" w:tplc="72A6B448">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0D93D6C"/>
    <w:multiLevelType w:val="hybridMultilevel"/>
    <w:tmpl w:val="FF46DFA6"/>
    <w:lvl w:ilvl="0" w:tplc="5372A074">
      <w:numFmt w:val="bullet"/>
      <w:lvlText w:val="-"/>
      <w:lvlJc w:val="left"/>
      <w:pPr>
        <w:ind w:left="1800" w:hanging="360"/>
      </w:pPr>
      <w:rPr>
        <w:rFonts w:hint="default" w:ascii="Arial" w:hAnsi="Arial" w:cs="Arial" w:eastAsiaTheme="minorHAnsi"/>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2" w15:restartNumberingAfterBreak="0">
    <w:nsid w:val="37502CC2"/>
    <w:multiLevelType w:val="hybridMultilevel"/>
    <w:tmpl w:val="07CE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E107C"/>
    <w:multiLevelType w:val="hybridMultilevel"/>
    <w:tmpl w:val="ECE80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A5520"/>
    <w:multiLevelType w:val="multilevel"/>
    <w:tmpl w:val="C65C6A08"/>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5" w15:restartNumberingAfterBreak="0">
    <w:nsid w:val="410E0056"/>
    <w:multiLevelType w:val="hybridMultilevel"/>
    <w:tmpl w:val="89AC1314"/>
    <w:lvl w:ilvl="0" w:tplc="66DC8548">
      <w:start w:val="5580"/>
      <w:numFmt w:val="bullet"/>
      <w:lvlText w:val="-"/>
      <w:lvlJc w:val="left"/>
      <w:pPr>
        <w:ind w:left="720" w:hanging="360"/>
      </w:pPr>
      <w:rPr>
        <w:rFonts w:hint="default" w:ascii="Calibri" w:hAnsi="Calibri" w:cs="Calibri" w:eastAsia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C21572D"/>
    <w:multiLevelType w:val="hybridMultilevel"/>
    <w:tmpl w:val="AE00DB2A"/>
    <w:lvl w:ilvl="0" w:tplc="5372A074">
      <w:numFmt w:val="bullet"/>
      <w:lvlText w:val="-"/>
      <w:lvlJc w:val="left"/>
      <w:pPr>
        <w:ind w:left="2160" w:hanging="360"/>
      </w:pPr>
      <w:rPr>
        <w:rFonts w:hint="default" w:ascii="Arial" w:hAnsi="Arial" w:cs="Arial" w:eastAsiaTheme="minorHAnsi"/>
      </w:rPr>
    </w:lvl>
    <w:lvl w:ilvl="1" w:tplc="5372A074">
      <w:numFmt w:val="bullet"/>
      <w:lvlText w:val="-"/>
      <w:lvlJc w:val="left"/>
      <w:pPr>
        <w:ind w:left="2160" w:hanging="360"/>
      </w:pPr>
      <w:rPr>
        <w:rFonts w:hint="default" w:ascii="Arial" w:hAnsi="Arial" w:cs="Arial" w:eastAsiaTheme="minorHAnsi"/>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52BC4757"/>
    <w:multiLevelType w:val="hybridMultilevel"/>
    <w:tmpl w:val="41782E18"/>
    <w:lvl w:ilvl="0" w:tplc="68F28F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8158DA"/>
    <w:multiLevelType w:val="hybridMultilevel"/>
    <w:tmpl w:val="FC0849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D5C630C"/>
    <w:multiLevelType w:val="hybridMultilevel"/>
    <w:tmpl w:val="E7900A18"/>
    <w:lvl w:ilvl="0" w:tplc="0A2A4CCE">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04E5B75"/>
    <w:multiLevelType w:val="hybridMultilevel"/>
    <w:tmpl w:val="3DE850AA"/>
    <w:lvl w:ilvl="0" w:tplc="79E83B88">
      <w:start w:val="1"/>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2732BD6"/>
    <w:multiLevelType w:val="hybridMultilevel"/>
    <w:tmpl w:val="FBAE0FE4"/>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22" w15:restartNumberingAfterBreak="0">
    <w:nsid w:val="676971D0"/>
    <w:multiLevelType w:val="hybridMultilevel"/>
    <w:tmpl w:val="1A523FD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68AB471B"/>
    <w:multiLevelType w:val="hybridMultilevel"/>
    <w:tmpl w:val="387E8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9DE28D2"/>
    <w:multiLevelType w:val="hybridMultilevel"/>
    <w:tmpl w:val="1EBC79EA"/>
    <w:lvl w:ilvl="0" w:tplc="E474BE6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BD809A4"/>
    <w:multiLevelType w:val="hybridMultilevel"/>
    <w:tmpl w:val="73DEA4F8"/>
    <w:lvl w:ilvl="0" w:tplc="262A73AA">
      <w:start w:val="1"/>
      <w:numFmt w:val="upperLetter"/>
      <w:lvlText w:val="%1."/>
      <w:lvlJc w:val="left"/>
      <w:pPr>
        <w:ind w:left="720" w:hanging="360"/>
      </w:pPr>
      <w:rPr>
        <w:rFonts w:hint="default"/>
        <w:color w:val="00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825244"/>
    <w:multiLevelType w:val="hybridMultilevel"/>
    <w:tmpl w:val="0C628CF0"/>
    <w:lvl w:ilvl="0" w:tplc="80E2DEBA">
      <w:start w:val="1"/>
      <w:numFmt w:val="lowerRoman"/>
      <w:lvlText w:val="%1."/>
      <w:lvlJc w:val="right"/>
      <w:pPr>
        <w:ind w:left="1440" w:hanging="360"/>
      </w:pPr>
      <w:rPr>
        <w:i w:val="0"/>
      </w:rPr>
    </w:lvl>
    <w:lvl w:ilvl="1" w:tplc="731C575A">
      <w:start w:val="1"/>
      <w:numFmt w:val="lowerLetter"/>
      <w:lvlText w:val="%2."/>
      <w:lvlJc w:val="left"/>
      <w:pPr>
        <w:ind w:left="2160" w:hanging="360"/>
      </w:pPr>
      <w:rPr>
        <w:i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CA62C1"/>
    <w:multiLevelType w:val="hybridMultilevel"/>
    <w:tmpl w:val="C67C1674"/>
    <w:lvl w:ilvl="0" w:tplc="5BC6382E">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86C07B9"/>
    <w:multiLevelType w:val="hybridMultilevel"/>
    <w:tmpl w:val="D3306B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BBC2C93"/>
    <w:multiLevelType w:val="hybridMultilevel"/>
    <w:tmpl w:val="8DBCF3DC"/>
    <w:lvl w:ilvl="0" w:tplc="BFD62658">
      <w:start w:val="1"/>
      <w:numFmt w:val="bullet"/>
      <w:lvlText w:val=""/>
      <w:lvlJc w:val="left"/>
      <w:pPr>
        <w:ind w:left="720" w:hanging="360"/>
      </w:pPr>
      <w:rPr>
        <w:rFonts w:hint="default" w:ascii="Symbol" w:hAnsi="Symbol"/>
      </w:rPr>
    </w:lvl>
    <w:lvl w:ilvl="1" w:tplc="7D3CF7A6">
      <w:start w:val="1"/>
      <w:numFmt w:val="bullet"/>
      <w:lvlText w:val=""/>
      <w:lvlJc w:val="left"/>
      <w:pPr>
        <w:ind w:left="1440" w:hanging="360"/>
      </w:pPr>
      <w:rPr>
        <w:rFonts w:hint="default" w:ascii="Symbol" w:hAnsi="Symbol"/>
      </w:rPr>
    </w:lvl>
    <w:lvl w:ilvl="2" w:tplc="1E249272">
      <w:start w:val="1"/>
      <w:numFmt w:val="bullet"/>
      <w:lvlText w:val=""/>
      <w:lvlJc w:val="left"/>
      <w:pPr>
        <w:ind w:left="2160" w:hanging="360"/>
      </w:pPr>
      <w:rPr>
        <w:rFonts w:hint="default" w:ascii="Wingdings" w:hAnsi="Wingdings"/>
      </w:rPr>
    </w:lvl>
    <w:lvl w:ilvl="3" w:tplc="85628A0A">
      <w:start w:val="1"/>
      <w:numFmt w:val="bullet"/>
      <w:lvlText w:val=""/>
      <w:lvlJc w:val="left"/>
      <w:pPr>
        <w:ind w:left="2880" w:hanging="360"/>
      </w:pPr>
      <w:rPr>
        <w:rFonts w:hint="default" w:ascii="Symbol" w:hAnsi="Symbol"/>
      </w:rPr>
    </w:lvl>
    <w:lvl w:ilvl="4" w:tplc="33025F8E">
      <w:start w:val="1"/>
      <w:numFmt w:val="bullet"/>
      <w:lvlText w:val="o"/>
      <w:lvlJc w:val="left"/>
      <w:pPr>
        <w:ind w:left="3600" w:hanging="360"/>
      </w:pPr>
      <w:rPr>
        <w:rFonts w:hint="default" w:ascii="Courier New" w:hAnsi="Courier New"/>
      </w:rPr>
    </w:lvl>
    <w:lvl w:ilvl="5" w:tplc="610C6D60">
      <w:start w:val="1"/>
      <w:numFmt w:val="bullet"/>
      <w:lvlText w:val=""/>
      <w:lvlJc w:val="left"/>
      <w:pPr>
        <w:ind w:left="4320" w:hanging="360"/>
      </w:pPr>
      <w:rPr>
        <w:rFonts w:hint="default" w:ascii="Wingdings" w:hAnsi="Wingdings"/>
      </w:rPr>
    </w:lvl>
    <w:lvl w:ilvl="6" w:tplc="9412F7F2">
      <w:start w:val="1"/>
      <w:numFmt w:val="bullet"/>
      <w:lvlText w:val=""/>
      <w:lvlJc w:val="left"/>
      <w:pPr>
        <w:ind w:left="5040" w:hanging="360"/>
      </w:pPr>
      <w:rPr>
        <w:rFonts w:hint="default" w:ascii="Symbol" w:hAnsi="Symbol"/>
      </w:rPr>
    </w:lvl>
    <w:lvl w:ilvl="7" w:tplc="90D0E5BE">
      <w:start w:val="1"/>
      <w:numFmt w:val="bullet"/>
      <w:lvlText w:val="o"/>
      <w:lvlJc w:val="left"/>
      <w:pPr>
        <w:ind w:left="5760" w:hanging="360"/>
      </w:pPr>
      <w:rPr>
        <w:rFonts w:hint="default" w:ascii="Courier New" w:hAnsi="Courier New"/>
      </w:rPr>
    </w:lvl>
    <w:lvl w:ilvl="8" w:tplc="5C8CDC90">
      <w:start w:val="1"/>
      <w:numFmt w:val="bullet"/>
      <w:lvlText w:val=""/>
      <w:lvlJc w:val="left"/>
      <w:pPr>
        <w:ind w:left="6480" w:hanging="360"/>
      </w:pPr>
      <w:rPr>
        <w:rFonts w:hint="default" w:ascii="Wingdings" w:hAnsi="Wingdings"/>
      </w:rPr>
    </w:lvl>
  </w:abstractNum>
  <w:abstractNum w:abstractNumId="30" w15:restartNumberingAfterBreak="0">
    <w:nsid w:val="7CFB6E4B"/>
    <w:multiLevelType w:val="hybridMultilevel"/>
    <w:tmpl w:val="084A49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E7B79E3"/>
    <w:multiLevelType w:val="hybridMultilevel"/>
    <w:tmpl w:val="798A22FA"/>
    <w:lvl w:ilvl="0" w:tplc="59325D0E">
      <w:start w:val="1"/>
      <w:numFmt w:val="bullet"/>
      <w:lvlText w:val=""/>
      <w:lvlJc w:val="left"/>
      <w:pPr>
        <w:ind w:left="720" w:hanging="360"/>
      </w:pPr>
      <w:rPr>
        <w:rFonts w:hint="default" w:ascii="Symbol" w:hAnsi="Symbol"/>
      </w:rPr>
    </w:lvl>
    <w:lvl w:ilvl="1" w:tplc="5CF20DA0">
      <w:start w:val="1"/>
      <w:numFmt w:val="bullet"/>
      <w:lvlText w:val=""/>
      <w:lvlJc w:val="left"/>
      <w:pPr>
        <w:ind w:left="1440" w:hanging="360"/>
      </w:pPr>
      <w:rPr>
        <w:rFonts w:hint="default" w:ascii="Symbol" w:hAnsi="Symbol"/>
      </w:rPr>
    </w:lvl>
    <w:lvl w:ilvl="2" w:tplc="182EE6C8">
      <w:start w:val="1"/>
      <w:numFmt w:val="bullet"/>
      <w:lvlText w:val=""/>
      <w:lvlJc w:val="left"/>
      <w:pPr>
        <w:ind w:left="2160" w:hanging="360"/>
      </w:pPr>
      <w:rPr>
        <w:rFonts w:hint="default" w:ascii="Wingdings" w:hAnsi="Wingdings"/>
      </w:rPr>
    </w:lvl>
    <w:lvl w:ilvl="3" w:tplc="0DD4D26C">
      <w:start w:val="1"/>
      <w:numFmt w:val="bullet"/>
      <w:lvlText w:val=""/>
      <w:lvlJc w:val="left"/>
      <w:pPr>
        <w:ind w:left="2880" w:hanging="360"/>
      </w:pPr>
      <w:rPr>
        <w:rFonts w:hint="default" w:ascii="Symbol" w:hAnsi="Symbol"/>
      </w:rPr>
    </w:lvl>
    <w:lvl w:ilvl="4" w:tplc="07C445B8">
      <w:start w:val="1"/>
      <w:numFmt w:val="bullet"/>
      <w:lvlText w:val="o"/>
      <w:lvlJc w:val="left"/>
      <w:pPr>
        <w:ind w:left="3600" w:hanging="360"/>
      </w:pPr>
      <w:rPr>
        <w:rFonts w:hint="default" w:ascii="Courier New" w:hAnsi="Courier New"/>
      </w:rPr>
    </w:lvl>
    <w:lvl w:ilvl="5" w:tplc="1B8C5400">
      <w:start w:val="1"/>
      <w:numFmt w:val="bullet"/>
      <w:lvlText w:val=""/>
      <w:lvlJc w:val="left"/>
      <w:pPr>
        <w:ind w:left="4320" w:hanging="360"/>
      </w:pPr>
      <w:rPr>
        <w:rFonts w:hint="default" w:ascii="Wingdings" w:hAnsi="Wingdings"/>
      </w:rPr>
    </w:lvl>
    <w:lvl w:ilvl="6" w:tplc="0046B3BC">
      <w:start w:val="1"/>
      <w:numFmt w:val="bullet"/>
      <w:lvlText w:val=""/>
      <w:lvlJc w:val="left"/>
      <w:pPr>
        <w:ind w:left="5040" w:hanging="360"/>
      </w:pPr>
      <w:rPr>
        <w:rFonts w:hint="default" w:ascii="Symbol" w:hAnsi="Symbol"/>
      </w:rPr>
    </w:lvl>
    <w:lvl w:ilvl="7" w:tplc="AA16B998">
      <w:start w:val="1"/>
      <w:numFmt w:val="bullet"/>
      <w:lvlText w:val="o"/>
      <w:lvlJc w:val="left"/>
      <w:pPr>
        <w:ind w:left="5760" w:hanging="360"/>
      </w:pPr>
      <w:rPr>
        <w:rFonts w:hint="default" w:ascii="Courier New" w:hAnsi="Courier New"/>
      </w:rPr>
    </w:lvl>
    <w:lvl w:ilvl="8" w:tplc="B1A205BE">
      <w:start w:val="1"/>
      <w:numFmt w:val="bullet"/>
      <w:lvlText w:val=""/>
      <w:lvlJc w:val="left"/>
      <w:pPr>
        <w:ind w:left="6480" w:hanging="360"/>
      </w:pPr>
      <w:rPr>
        <w:rFonts w:hint="default" w:ascii="Wingdings" w:hAnsi="Wingdings"/>
      </w:rPr>
    </w:lvl>
  </w:abstractNum>
  <w:num w:numId="1">
    <w:abstractNumId w:val="8"/>
  </w:num>
  <w:num w:numId="2">
    <w:abstractNumId w:val="31"/>
  </w:num>
  <w:num w:numId="3">
    <w:abstractNumId w:val="29"/>
  </w:num>
  <w:num w:numId="4">
    <w:abstractNumId w:val="25"/>
  </w:num>
  <w:num w:numId="5">
    <w:abstractNumId w:val="5"/>
  </w:num>
  <w:num w:numId="6">
    <w:abstractNumId w:val="3"/>
  </w:num>
  <w:num w:numId="7">
    <w:abstractNumId w:val="20"/>
  </w:num>
  <w:num w:numId="8">
    <w:abstractNumId w:val="15"/>
  </w:num>
  <w:num w:numId="9">
    <w:abstractNumId w:val="22"/>
  </w:num>
  <w:num w:numId="10">
    <w:abstractNumId w:val="21"/>
  </w:num>
  <w:num w:numId="11">
    <w:abstractNumId w:val="19"/>
  </w:num>
  <w:num w:numId="12">
    <w:abstractNumId w:val="28"/>
  </w:num>
  <w:num w:numId="13">
    <w:abstractNumId w:val="7"/>
  </w:num>
  <w:num w:numId="14">
    <w:abstractNumId w:val="14"/>
  </w:num>
  <w:num w:numId="15">
    <w:abstractNumId w:val="23"/>
  </w:num>
  <w:num w:numId="16">
    <w:abstractNumId w:val="11"/>
  </w:num>
  <w:num w:numId="17">
    <w:abstractNumId w:val="30"/>
  </w:num>
  <w:num w:numId="18">
    <w:abstractNumId w:val="6"/>
  </w:num>
  <w:num w:numId="19">
    <w:abstractNumId w:val="18"/>
  </w:num>
  <w:num w:numId="20">
    <w:abstractNumId w:val="2"/>
  </w:num>
  <w:num w:numId="21">
    <w:abstractNumId w:val="16"/>
  </w:num>
  <w:num w:numId="22">
    <w:abstractNumId w:val="10"/>
  </w:num>
  <w:num w:numId="23">
    <w:abstractNumId w:val="12"/>
  </w:num>
  <w:num w:numId="24">
    <w:abstractNumId w:val="26"/>
  </w:num>
  <w:num w:numId="25">
    <w:abstractNumId w:val="9"/>
  </w:num>
  <w:num w:numId="26">
    <w:abstractNumId w:val="17"/>
  </w:num>
  <w:num w:numId="27">
    <w:abstractNumId w:val="1"/>
  </w:num>
  <w:num w:numId="28">
    <w:abstractNumId w:val="4"/>
  </w:num>
  <w:num w:numId="29">
    <w:abstractNumId w:val="13"/>
  </w:num>
  <w:num w:numId="30">
    <w:abstractNumId w:val="24"/>
  </w:num>
  <w:num w:numId="31">
    <w:abstractNumId w:val="0"/>
  </w:num>
  <w:num w:numId="32">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meonov, Dorina">
    <w15:presenceInfo w15:providerId="AD" w15:userId="S-1-5-21-290942924-886518444-1179000955-2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F5"/>
    <w:rsid w:val="00045B71"/>
    <w:rsid w:val="0005688A"/>
    <w:rsid w:val="00080A7B"/>
    <w:rsid w:val="000870AE"/>
    <w:rsid w:val="000A0740"/>
    <w:rsid w:val="000A15C5"/>
    <w:rsid w:val="000F0FF5"/>
    <w:rsid w:val="000F412B"/>
    <w:rsid w:val="0010756E"/>
    <w:rsid w:val="00122C91"/>
    <w:rsid w:val="00143A7B"/>
    <w:rsid w:val="001451D2"/>
    <w:rsid w:val="00174E05"/>
    <w:rsid w:val="0019143D"/>
    <w:rsid w:val="00196DB6"/>
    <w:rsid w:val="001A11B8"/>
    <w:rsid w:val="001B6119"/>
    <w:rsid w:val="001E2F9B"/>
    <w:rsid w:val="001E39E4"/>
    <w:rsid w:val="00206277"/>
    <w:rsid w:val="0021430D"/>
    <w:rsid w:val="0024452B"/>
    <w:rsid w:val="002653D4"/>
    <w:rsid w:val="00267F68"/>
    <w:rsid w:val="002D26F3"/>
    <w:rsid w:val="002D4BE1"/>
    <w:rsid w:val="002E17F8"/>
    <w:rsid w:val="002F3448"/>
    <w:rsid w:val="002F6556"/>
    <w:rsid w:val="00352AD0"/>
    <w:rsid w:val="0039063C"/>
    <w:rsid w:val="003B3F7D"/>
    <w:rsid w:val="003C4D8F"/>
    <w:rsid w:val="003E0D71"/>
    <w:rsid w:val="003E2CBF"/>
    <w:rsid w:val="003F5287"/>
    <w:rsid w:val="004006E8"/>
    <w:rsid w:val="00405CBE"/>
    <w:rsid w:val="00411593"/>
    <w:rsid w:val="0041201A"/>
    <w:rsid w:val="004310BF"/>
    <w:rsid w:val="0044394A"/>
    <w:rsid w:val="00446E25"/>
    <w:rsid w:val="00457106"/>
    <w:rsid w:val="00480C0E"/>
    <w:rsid w:val="00496CF8"/>
    <w:rsid w:val="004A0A27"/>
    <w:rsid w:val="004B779B"/>
    <w:rsid w:val="004B7CA2"/>
    <w:rsid w:val="004D1559"/>
    <w:rsid w:val="004E033F"/>
    <w:rsid w:val="004E1D33"/>
    <w:rsid w:val="004E3A43"/>
    <w:rsid w:val="004F4439"/>
    <w:rsid w:val="00502CAB"/>
    <w:rsid w:val="005210A5"/>
    <w:rsid w:val="00530EA7"/>
    <w:rsid w:val="005334A1"/>
    <w:rsid w:val="005461D8"/>
    <w:rsid w:val="00553CAB"/>
    <w:rsid w:val="0055589A"/>
    <w:rsid w:val="0056110E"/>
    <w:rsid w:val="005654AF"/>
    <w:rsid w:val="005A333D"/>
    <w:rsid w:val="005A38AB"/>
    <w:rsid w:val="005B6FF7"/>
    <w:rsid w:val="005C7AD2"/>
    <w:rsid w:val="005E0359"/>
    <w:rsid w:val="00600AD6"/>
    <w:rsid w:val="00616BE0"/>
    <w:rsid w:val="00665254"/>
    <w:rsid w:val="00670A16"/>
    <w:rsid w:val="006841BF"/>
    <w:rsid w:val="00687156"/>
    <w:rsid w:val="006911E6"/>
    <w:rsid w:val="006915C7"/>
    <w:rsid w:val="006A4333"/>
    <w:rsid w:val="006B34EB"/>
    <w:rsid w:val="006C1553"/>
    <w:rsid w:val="006F1400"/>
    <w:rsid w:val="007038AE"/>
    <w:rsid w:val="00725621"/>
    <w:rsid w:val="007403A9"/>
    <w:rsid w:val="00742042"/>
    <w:rsid w:val="00744A2F"/>
    <w:rsid w:val="007A125E"/>
    <w:rsid w:val="007D2790"/>
    <w:rsid w:val="007D2B64"/>
    <w:rsid w:val="007E69DF"/>
    <w:rsid w:val="00815C73"/>
    <w:rsid w:val="0081623D"/>
    <w:rsid w:val="00855911"/>
    <w:rsid w:val="00895564"/>
    <w:rsid w:val="008B7898"/>
    <w:rsid w:val="008C3B91"/>
    <w:rsid w:val="008D3E36"/>
    <w:rsid w:val="008D7471"/>
    <w:rsid w:val="008F45A1"/>
    <w:rsid w:val="008F55E9"/>
    <w:rsid w:val="008F6106"/>
    <w:rsid w:val="00911A57"/>
    <w:rsid w:val="009322A6"/>
    <w:rsid w:val="00964315"/>
    <w:rsid w:val="0096538F"/>
    <w:rsid w:val="00995CAF"/>
    <w:rsid w:val="009A153D"/>
    <w:rsid w:val="009A4684"/>
    <w:rsid w:val="009A52BA"/>
    <w:rsid w:val="009C201D"/>
    <w:rsid w:val="00A0389B"/>
    <w:rsid w:val="00A0719D"/>
    <w:rsid w:val="00A41611"/>
    <w:rsid w:val="00A421E0"/>
    <w:rsid w:val="00A44A52"/>
    <w:rsid w:val="00A63CFA"/>
    <w:rsid w:val="00A80922"/>
    <w:rsid w:val="00AA73D0"/>
    <w:rsid w:val="00AB041F"/>
    <w:rsid w:val="00AB3073"/>
    <w:rsid w:val="00AB3A51"/>
    <w:rsid w:val="00B002C2"/>
    <w:rsid w:val="00B02B88"/>
    <w:rsid w:val="00B13799"/>
    <w:rsid w:val="00B35814"/>
    <w:rsid w:val="00B42B80"/>
    <w:rsid w:val="00B45D49"/>
    <w:rsid w:val="00B5540D"/>
    <w:rsid w:val="00B63BD3"/>
    <w:rsid w:val="00B6607C"/>
    <w:rsid w:val="00B763C9"/>
    <w:rsid w:val="00B81D6B"/>
    <w:rsid w:val="00B91944"/>
    <w:rsid w:val="00BB7DD1"/>
    <w:rsid w:val="00BC60FF"/>
    <w:rsid w:val="00BC69AF"/>
    <w:rsid w:val="00BD5681"/>
    <w:rsid w:val="00BF3EAE"/>
    <w:rsid w:val="00BF5483"/>
    <w:rsid w:val="00C00B93"/>
    <w:rsid w:val="00C0414F"/>
    <w:rsid w:val="00C23300"/>
    <w:rsid w:val="00C36D0B"/>
    <w:rsid w:val="00C41A97"/>
    <w:rsid w:val="00C8084C"/>
    <w:rsid w:val="00C86879"/>
    <w:rsid w:val="00C92035"/>
    <w:rsid w:val="00CA2F6D"/>
    <w:rsid w:val="00CB0E84"/>
    <w:rsid w:val="00CB1F3B"/>
    <w:rsid w:val="00CB245E"/>
    <w:rsid w:val="00CD527C"/>
    <w:rsid w:val="00D17484"/>
    <w:rsid w:val="00D22A23"/>
    <w:rsid w:val="00D27520"/>
    <w:rsid w:val="00D43535"/>
    <w:rsid w:val="00D61D3D"/>
    <w:rsid w:val="00D65FB6"/>
    <w:rsid w:val="00D825BC"/>
    <w:rsid w:val="00D85680"/>
    <w:rsid w:val="00DB09D9"/>
    <w:rsid w:val="00DB3BAF"/>
    <w:rsid w:val="00DC4E81"/>
    <w:rsid w:val="00DC6FA9"/>
    <w:rsid w:val="00DD649C"/>
    <w:rsid w:val="00DE0885"/>
    <w:rsid w:val="00DF205B"/>
    <w:rsid w:val="00E173AE"/>
    <w:rsid w:val="00E35926"/>
    <w:rsid w:val="00E42367"/>
    <w:rsid w:val="00E6126E"/>
    <w:rsid w:val="00E737CA"/>
    <w:rsid w:val="00EB01B5"/>
    <w:rsid w:val="00EC675C"/>
    <w:rsid w:val="00ED0FC4"/>
    <w:rsid w:val="00ED4E45"/>
    <w:rsid w:val="00ED5AED"/>
    <w:rsid w:val="00EF5705"/>
    <w:rsid w:val="00F0074E"/>
    <w:rsid w:val="00F01D03"/>
    <w:rsid w:val="00F3681C"/>
    <w:rsid w:val="00F7258A"/>
    <w:rsid w:val="00F96CCD"/>
    <w:rsid w:val="00FA3428"/>
    <w:rsid w:val="00FC4444"/>
    <w:rsid w:val="00FC7846"/>
    <w:rsid w:val="00FD0D73"/>
    <w:rsid w:val="00FD33F5"/>
    <w:rsid w:val="00FF2206"/>
    <w:rsid w:val="00FF79C6"/>
    <w:rsid w:val="010A7479"/>
    <w:rsid w:val="01571ACD"/>
    <w:rsid w:val="018A7AB7"/>
    <w:rsid w:val="01D558E7"/>
    <w:rsid w:val="01F31F89"/>
    <w:rsid w:val="02CEC574"/>
    <w:rsid w:val="03D48A3C"/>
    <w:rsid w:val="05AB3E80"/>
    <w:rsid w:val="05E8F332"/>
    <w:rsid w:val="069A1914"/>
    <w:rsid w:val="090E06EC"/>
    <w:rsid w:val="099B5E94"/>
    <w:rsid w:val="0A528E98"/>
    <w:rsid w:val="0AE1D115"/>
    <w:rsid w:val="0B4DD139"/>
    <w:rsid w:val="0C33E74A"/>
    <w:rsid w:val="0C71D6A2"/>
    <w:rsid w:val="0CF2765E"/>
    <w:rsid w:val="0E1F7832"/>
    <w:rsid w:val="0E4FD562"/>
    <w:rsid w:val="0E958AC7"/>
    <w:rsid w:val="0EF889C7"/>
    <w:rsid w:val="0F1A7A48"/>
    <w:rsid w:val="0F27BE03"/>
    <w:rsid w:val="0F5F97F7"/>
    <w:rsid w:val="0F815950"/>
    <w:rsid w:val="0F901A09"/>
    <w:rsid w:val="100422B6"/>
    <w:rsid w:val="1021CF3C"/>
    <w:rsid w:val="1039D26F"/>
    <w:rsid w:val="105C0CD5"/>
    <w:rsid w:val="10823059"/>
    <w:rsid w:val="10F18EC3"/>
    <w:rsid w:val="117FBDC6"/>
    <w:rsid w:val="11D73920"/>
    <w:rsid w:val="1305410E"/>
    <w:rsid w:val="13A24C53"/>
    <w:rsid w:val="144DD018"/>
    <w:rsid w:val="14598048"/>
    <w:rsid w:val="149AEC9E"/>
    <w:rsid w:val="14F2D17E"/>
    <w:rsid w:val="15C7C5C2"/>
    <w:rsid w:val="171846AF"/>
    <w:rsid w:val="174AD4B8"/>
    <w:rsid w:val="176CD7C7"/>
    <w:rsid w:val="17B96503"/>
    <w:rsid w:val="17C841A3"/>
    <w:rsid w:val="17CEFF54"/>
    <w:rsid w:val="18D37B6B"/>
    <w:rsid w:val="19553564"/>
    <w:rsid w:val="19718992"/>
    <w:rsid w:val="1A9AF529"/>
    <w:rsid w:val="1BF115F9"/>
    <w:rsid w:val="1C3CF180"/>
    <w:rsid w:val="1D268B3B"/>
    <w:rsid w:val="1D90E75D"/>
    <w:rsid w:val="1E0431A7"/>
    <w:rsid w:val="1ED00573"/>
    <w:rsid w:val="1EEF8B20"/>
    <w:rsid w:val="1F5E53CA"/>
    <w:rsid w:val="1FF0E6A8"/>
    <w:rsid w:val="2031C216"/>
    <w:rsid w:val="208693D2"/>
    <w:rsid w:val="20950EE3"/>
    <w:rsid w:val="20B22928"/>
    <w:rsid w:val="212F42C6"/>
    <w:rsid w:val="213BCC78"/>
    <w:rsid w:val="21E793A3"/>
    <w:rsid w:val="221BB9C5"/>
    <w:rsid w:val="224FCEC5"/>
    <w:rsid w:val="226C16A5"/>
    <w:rsid w:val="238EA4AF"/>
    <w:rsid w:val="23923924"/>
    <w:rsid w:val="243BF292"/>
    <w:rsid w:val="2447C542"/>
    <w:rsid w:val="2467E947"/>
    <w:rsid w:val="2496EA9A"/>
    <w:rsid w:val="24BF22BF"/>
    <w:rsid w:val="253D8117"/>
    <w:rsid w:val="25B69729"/>
    <w:rsid w:val="260F337B"/>
    <w:rsid w:val="26BF388F"/>
    <w:rsid w:val="2747A67B"/>
    <w:rsid w:val="28004484"/>
    <w:rsid w:val="2810E718"/>
    <w:rsid w:val="28762F3A"/>
    <w:rsid w:val="2890B0E5"/>
    <w:rsid w:val="28982EFF"/>
    <w:rsid w:val="28AAB74B"/>
    <w:rsid w:val="2903FB44"/>
    <w:rsid w:val="291E4E20"/>
    <w:rsid w:val="2946B71F"/>
    <w:rsid w:val="2A6DF8C1"/>
    <w:rsid w:val="2B2B301E"/>
    <w:rsid w:val="2B330437"/>
    <w:rsid w:val="2B8603F4"/>
    <w:rsid w:val="2CE89EC2"/>
    <w:rsid w:val="2CF6FF6B"/>
    <w:rsid w:val="2CF98D93"/>
    <w:rsid w:val="2D1551B6"/>
    <w:rsid w:val="2D2E6C52"/>
    <w:rsid w:val="2D641781"/>
    <w:rsid w:val="2D8CB1D6"/>
    <w:rsid w:val="2DB1DB47"/>
    <w:rsid w:val="2E4E9E27"/>
    <w:rsid w:val="2ECE9A68"/>
    <w:rsid w:val="2EFD7F42"/>
    <w:rsid w:val="2F768068"/>
    <w:rsid w:val="303E4CD5"/>
    <w:rsid w:val="304A7A7F"/>
    <w:rsid w:val="3091CFFD"/>
    <w:rsid w:val="30E6A022"/>
    <w:rsid w:val="31B69D46"/>
    <w:rsid w:val="327C1B4C"/>
    <w:rsid w:val="32F5AE29"/>
    <w:rsid w:val="33EAF40E"/>
    <w:rsid w:val="33ECD60A"/>
    <w:rsid w:val="34756913"/>
    <w:rsid w:val="348E5677"/>
    <w:rsid w:val="349A773F"/>
    <w:rsid w:val="351F65A6"/>
    <w:rsid w:val="35F170EE"/>
    <w:rsid w:val="361C94A1"/>
    <w:rsid w:val="37369612"/>
    <w:rsid w:val="37F98E9A"/>
    <w:rsid w:val="38419D1C"/>
    <w:rsid w:val="3948C346"/>
    <w:rsid w:val="398108D2"/>
    <w:rsid w:val="3AB9BAB6"/>
    <w:rsid w:val="3B0FBFD3"/>
    <w:rsid w:val="3B49C9CE"/>
    <w:rsid w:val="3BEDE111"/>
    <w:rsid w:val="3C85E298"/>
    <w:rsid w:val="3CD6E984"/>
    <w:rsid w:val="3D4864DE"/>
    <w:rsid w:val="3D566C9D"/>
    <w:rsid w:val="3D7AE4C2"/>
    <w:rsid w:val="3DA7C141"/>
    <w:rsid w:val="3DA7F317"/>
    <w:rsid w:val="3DB58004"/>
    <w:rsid w:val="3DC554FE"/>
    <w:rsid w:val="3E8F6193"/>
    <w:rsid w:val="3F515065"/>
    <w:rsid w:val="401107DF"/>
    <w:rsid w:val="4038E5F5"/>
    <w:rsid w:val="40932904"/>
    <w:rsid w:val="41547452"/>
    <w:rsid w:val="4163819F"/>
    <w:rsid w:val="41C2D8D2"/>
    <w:rsid w:val="41F6F05E"/>
    <w:rsid w:val="42446B6F"/>
    <w:rsid w:val="429F77C0"/>
    <w:rsid w:val="42C474DB"/>
    <w:rsid w:val="42EDDDDF"/>
    <w:rsid w:val="432A3328"/>
    <w:rsid w:val="432C9398"/>
    <w:rsid w:val="4344C022"/>
    <w:rsid w:val="43833180"/>
    <w:rsid w:val="450A44CA"/>
    <w:rsid w:val="4534848F"/>
    <w:rsid w:val="45BAC227"/>
    <w:rsid w:val="464E359A"/>
    <w:rsid w:val="465F5BCE"/>
    <w:rsid w:val="4670CA46"/>
    <w:rsid w:val="46954E73"/>
    <w:rsid w:val="46AA5272"/>
    <w:rsid w:val="48D40CC0"/>
    <w:rsid w:val="4948382A"/>
    <w:rsid w:val="499DC6A4"/>
    <w:rsid w:val="49F749D0"/>
    <w:rsid w:val="4A2D0C58"/>
    <w:rsid w:val="4A3AEE8D"/>
    <w:rsid w:val="4A6921BA"/>
    <w:rsid w:val="4A6FDD21"/>
    <w:rsid w:val="4B29D41E"/>
    <w:rsid w:val="4B2E44E8"/>
    <w:rsid w:val="4BFCD0E2"/>
    <w:rsid w:val="4C2A3406"/>
    <w:rsid w:val="4C813039"/>
    <w:rsid w:val="4CF08F15"/>
    <w:rsid w:val="4D034942"/>
    <w:rsid w:val="4D390B57"/>
    <w:rsid w:val="4DC60467"/>
    <w:rsid w:val="4F359F42"/>
    <w:rsid w:val="4F7B12B5"/>
    <w:rsid w:val="4FD04D79"/>
    <w:rsid w:val="50449299"/>
    <w:rsid w:val="505DA66F"/>
    <w:rsid w:val="508D74E9"/>
    <w:rsid w:val="51F1CA8C"/>
    <w:rsid w:val="520CA4F1"/>
    <w:rsid w:val="539525D0"/>
    <w:rsid w:val="53D3BE6E"/>
    <w:rsid w:val="543545EB"/>
    <w:rsid w:val="5657849E"/>
    <w:rsid w:val="568AC75D"/>
    <w:rsid w:val="56F2F0AB"/>
    <w:rsid w:val="5762FAA9"/>
    <w:rsid w:val="57E062E4"/>
    <w:rsid w:val="593D24F7"/>
    <w:rsid w:val="594024FD"/>
    <w:rsid w:val="59E42FDB"/>
    <w:rsid w:val="59FF77A4"/>
    <w:rsid w:val="5A2AFDF2"/>
    <w:rsid w:val="5A74F93C"/>
    <w:rsid w:val="5AFB4F5B"/>
    <w:rsid w:val="5B0110ED"/>
    <w:rsid w:val="5B6AE73E"/>
    <w:rsid w:val="5BBD8BDD"/>
    <w:rsid w:val="5BE247AC"/>
    <w:rsid w:val="5C3DF021"/>
    <w:rsid w:val="5CAC864A"/>
    <w:rsid w:val="5D24C0AD"/>
    <w:rsid w:val="5DEB15DF"/>
    <w:rsid w:val="5DF409D3"/>
    <w:rsid w:val="5E24D690"/>
    <w:rsid w:val="5E361167"/>
    <w:rsid w:val="5E6BC5C1"/>
    <w:rsid w:val="5F0C67AD"/>
    <w:rsid w:val="5FCA5DD4"/>
    <w:rsid w:val="5FD39D98"/>
    <w:rsid w:val="605B8177"/>
    <w:rsid w:val="60CBAFBB"/>
    <w:rsid w:val="61B80D40"/>
    <w:rsid w:val="61E90562"/>
    <w:rsid w:val="62690FE9"/>
    <w:rsid w:val="62723B74"/>
    <w:rsid w:val="628CB116"/>
    <w:rsid w:val="62A988A1"/>
    <w:rsid w:val="631A3665"/>
    <w:rsid w:val="6375F923"/>
    <w:rsid w:val="642950DB"/>
    <w:rsid w:val="647CEB88"/>
    <w:rsid w:val="64CBD676"/>
    <w:rsid w:val="653BC5C4"/>
    <w:rsid w:val="65E1E4F8"/>
    <w:rsid w:val="6781A00C"/>
    <w:rsid w:val="67C58720"/>
    <w:rsid w:val="682DE45D"/>
    <w:rsid w:val="683041E9"/>
    <w:rsid w:val="68736686"/>
    <w:rsid w:val="68A2CC96"/>
    <w:rsid w:val="68A2F7A8"/>
    <w:rsid w:val="68D89D7C"/>
    <w:rsid w:val="6918BA51"/>
    <w:rsid w:val="692BB204"/>
    <w:rsid w:val="69679991"/>
    <w:rsid w:val="69B112AF"/>
    <w:rsid w:val="6A0F36E7"/>
    <w:rsid w:val="6A1A0867"/>
    <w:rsid w:val="6A27F1A6"/>
    <w:rsid w:val="6A70BACA"/>
    <w:rsid w:val="6AD87ECC"/>
    <w:rsid w:val="6B21EF9D"/>
    <w:rsid w:val="6B56CEBB"/>
    <w:rsid w:val="6BC4D307"/>
    <w:rsid w:val="6BCDAC9F"/>
    <w:rsid w:val="6DE8729E"/>
    <w:rsid w:val="6E59905F"/>
    <w:rsid w:val="6F8D35AD"/>
    <w:rsid w:val="7022410A"/>
    <w:rsid w:val="7037E672"/>
    <w:rsid w:val="70560274"/>
    <w:rsid w:val="705B8277"/>
    <w:rsid w:val="707BB6DF"/>
    <w:rsid w:val="714A9AB1"/>
    <w:rsid w:val="7166482C"/>
    <w:rsid w:val="71B21ECB"/>
    <w:rsid w:val="72B0F56C"/>
    <w:rsid w:val="7314B0F4"/>
    <w:rsid w:val="73872F57"/>
    <w:rsid w:val="73D2C3CA"/>
    <w:rsid w:val="73D4C59D"/>
    <w:rsid w:val="73F0F399"/>
    <w:rsid w:val="7484C091"/>
    <w:rsid w:val="74C3643B"/>
    <w:rsid w:val="755D2AE2"/>
    <w:rsid w:val="788B8E37"/>
    <w:rsid w:val="78DBA45C"/>
    <w:rsid w:val="791215BE"/>
    <w:rsid w:val="799975AE"/>
    <w:rsid w:val="7AD5B563"/>
    <w:rsid w:val="7C098698"/>
    <w:rsid w:val="7C580CDC"/>
    <w:rsid w:val="7D30A0FC"/>
    <w:rsid w:val="7D7D4D12"/>
    <w:rsid w:val="7E034E0C"/>
    <w:rsid w:val="7E88768D"/>
    <w:rsid w:val="7EAA0023"/>
    <w:rsid w:val="7EC77A4F"/>
    <w:rsid w:val="7F258704"/>
    <w:rsid w:val="7F9F1E6D"/>
    <w:rsid w:val="7FBDD116"/>
    <w:rsid w:val="7FC8EB82"/>
    <w:rsid w:val="7FD28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B1A101"/>
  <w15:chartTrackingRefBased/>
  <w15:docId w15:val="{871F28EA-4E7A-4003-9004-FD903B61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rsid w:val="00CA2F6D"/>
    <w:pPr>
      <w:keepNext/>
      <w:keepLines/>
      <w:spacing w:before="400" w:after="120" w:line="276" w:lineRule="auto"/>
      <w:outlineLvl w:val="0"/>
    </w:pPr>
    <w:rPr>
      <w:rFonts w:ascii="Arial" w:hAnsi="Arial" w:eastAsia="Times New Roman" w:cs="Arial"/>
      <w:sz w:val="40"/>
      <w:szCs w:val="40"/>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D33F5"/>
    <w:pPr>
      <w:ind w:left="720"/>
      <w:contextualSpacing/>
    </w:pPr>
  </w:style>
  <w:style w:type="table" w:styleId="TableGrid">
    <w:name w:val="Table Grid"/>
    <w:basedOn w:val="TableNormal"/>
    <w:uiPriority w:val="39"/>
    <w:rsid w:val="00FD33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D33F5"/>
    <w:rPr>
      <w:color w:val="0563C1" w:themeColor="hyperlink"/>
      <w:u w:val="single"/>
    </w:rPr>
  </w:style>
  <w:style w:type="paragraph" w:styleId="Header">
    <w:name w:val="header"/>
    <w:basedOn w:val="Normal"/>
    <w:link w:val="HeaderChar"/>
    <w:uiPriority w:val="99"/>
    <w:unhideWhenUsed/>
    <w:rsid w:val="00DC6F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6FA9"/>
  </w:style>
  <w:style w:type="paragraph" w:styleId="Footer">
    <w:name w:val="footer"/>
    <w:basedOn w:val="Normal"/>
    <w:link w:val="FooterChar"/>
    <w:uiPriority w:val="99"/>
    <w:unhideWhenUsed/>
    <w:rsid w:val="00DC6F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6FA9"/>
  </w:style>
  <w:style w:type="paragraph" w:styleId="NoSpacing">
    <w:name w:val="No Spacing"/>
    <w:uiPriority w:val="1"/>
    <w:qFormat/>
    <w:rsid w:val="00E737CA"/>
    <w:pPr>
      <w:spacing w:after="0" w:line="240" w:lineRule="auto"/>
    </w:pPr>
    <w:rPr>
      <w:lang w:val="en-CA"/>
    </w:rPr>
  </w:style>
  <w:style w:type="paragraph" w:styleId="NormalWeb">
    <w:name w:val="Normal (Web)"/>
    <w:basedOn w:val="Normal"/>
    <w:uiPriority w:val="99"/>
    <w:semiHidden/>
    <w:unhideWhenUsed/>
    <w:rsid w:val="00815C73"/>
    <w:pPr>
      <w:spacing w:before="100" w:beforeAutospacing="1" w:after="100" w:afterAutospacing="1" w:line="240" w:lineRule="auto"/>
    </w:pPr>
    <w:rPr>
      <w:rFonts w:ascii="Times New Roman" w:hAnsi="Times New Roman" w:cs="Times New Roman" w:eastAsiaTheme="minorEastAsia"/>
      <w:sz w:val="24"/>
      <w:szCs w:val="24"/>
    </w:rPr>
  </w:style>
  <w:style w:type="paragraph" w:styleId="BodyText">
    <w:name w:val="Body Text"/>
    <w:basedOn w:val="Normal"/>
    <w:link w:val="BodyTextChar"/>
    <w:uiPriority w:val="1"/>
    <w:qFormat/>
    <w:rsid w:val="007A125E"/>
    <w:pPr>
      <w:spacing w:after="200" w:line="276" w:lineRule="auto"/>
    </w:pPr>
    <w:rPr>
      <w:rFonts w:eastAsiaTheme="minorEastAsia"/>
      <w:b/>
      <w:bCs/>
      <w:sz w:val="16"/>
      <w:szCs w:val="16"/>
    </w:rPr>
  </w:style>
  <w:style w:type="character" w:styleId="BodyTextChar" w:customStyle="1">
    <w:name w:val="Body Text Char"/>
    <w:basedOn w:val="DefaultParagraphFont"/>
    <w:link w:val="BodyText"/>
    <w:uiPriority w:val="1"/>
    <w:rsid w:val="007A125E"/>
    <w:rPr>
      <w:rFonts w:eastAsiaTheme="minorEastAsia"/>
      <w:b/>
      <w:bCs/>
      <w:sz w:val="16"/>
      <w:szCs w:val="16"/>
    </w:rPr>
  </w:style>
  <w:style w:type="paragraph" w:styleId="TableParagraph" w:customStyle="1">
    <w:name w:val="Table Paragraph"/>
    <w:basedOn w:val="Normal"/>
    <w:uiPriority w:val="1"/>
    <w:qFormat/>
    <w:rsid w:val="007A125E"/>
    <w:pPr>
      <w:widowControl w:val="0"/>
      <w:autoSpaceDE w:val="0"/>
      <w:autoSpaceDN w:val="0"/>
      <w:spacing w:after="0" w:line="240" w:lineRule="auto"/>
      <w:ind w:left="110"/>
    </w:pPr>
    <w:rPr>
      <w:rFonts w:ascii="Franklin Gothic Medium" w:hAnsi="Franklin Gothic Medium" w:eastAsia="Franklin Gothic Medium" w:cs="Franklin Gothic Medium"/>
      <w:lang w:bidi="en-US"/>
    </w:rPr>
  </w:style>
  <w:style w:type="paragraph" w:styleId="cellhead" w:customStyle="1">
    <w:name w:val="cellhead"/>
    <w:basedOn w:val="Normal"/>
    <w:link w:val="cellheadChar"/>
    <w:qFormat/>
    <w:rsid w:val="00B6607C"/>
    <w:pPr>
      <w:spacing w:before="40" w:after="40" w:line="200" w:lineRule="exact"/>
      <w:jc w:val="center"/>
    </w:pPr>
    <w:rPr>
      <w:rFonts w:ascii="Calibri" w:hAnsi="Calibri" w:eastAsia="Times New Roman" w:cs="Times New Roman"/>
      <w:b/>
      <w:sz w:val="24"/>
      <w:szCs w:val="24"/>
    </w:rPr>
  </w:style>
  <w:style w:type="character" w:styleId="cellheadChar" w:customStyle="1">
    <w:name w:val="cellhead Char"/>
    <w:basedOn w:val="DefaultParagraphFont"/>
    <w:link w:val="cellhead"/>
    <w:rsid w:val="00B6607C"/>
    <w:rPr>
      <w:rFonts w:ascii="Calibri" w:hAnsi="Calibri" w:eastAsia="Times New Roman" w:cs="Times New Roman"/>
      <w:b/>
      <w:sz w:val="24"/>
      <w:szCs w:val="24"/>
    </w:rPr>
  </w:style>
  <w:style w:type="table" w:styleId="TableGrid1" w:customStyle="1">
    <w:name w:val="Table Grid1"/>
    <w:basedOn w:val="TableNormal"/>
    <w:next w:val="TableGrid"/>
    <w:uiPriority w:val="59"/>
    <w:rsid w:val="00B6607C"/>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A11B8"/>
    <w:rPr>
      <w:color w:val="954F72" w:themeColor="followedHyperlink"/>
      <w:u w:val="single"/>
    </w:rPr>
  </w:style>
  <w:style w:type="character" w:styleId="Heading1Char" w:customStyle="1">
    <w:name w:val="Heading 1 Char"/>
    <w:basedOn w:val="DefaultParagraphFont"/>
    <w:link w:val="Heading1"/>
    <w:uiPriority w:val="9"/>
    <w:rsid w:val="00CA2F6D"/>
    <w:rPr>
      <w:rFonts w:ascii="Arial" w:hAnsi="Arial" w:eastAsia="Times New Roman" w:cs="Arial"/>
      <w:sz w:val="40"/>
      <w:szCs w:val="40"/>
      <w:lang w:val="en"/>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591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5591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911E6"/>
    <w:rPr>
      <w:b/>
      <w:bCs/>
    </w:rPr>
  </w:style>
  <w:style w:type="character" w:styleId="CommentSubjectChar" w:customStyle="1">
    <w:name w:val="Comment Subject Char"/>
    <w:basedOn w:val="CommentTextChar"/>
    <w:link w:val="CommentSubject"/>
    <w:uiPriority w:val="99"/>
    <w:semiHidden/>
    <w:rsid w:val="006911E6"/>
    <w:rPr>
      <w:b/>
      <w:bCs/>
      <w:sz w:val="20"/>
      <w:szCs w:val="20"/>
    </w:rPr>
  </w:style>
  <w:style w:type="paragraph" w:styleId="xmsonormal" w:customStyle="1">
    <w:name w:val="x_msonormal"/>
    <w:basedOn w:val="Normal"/>
    <w:rsid w:val="005A333D"/>
    <w:pPr>
      <w:spacing w:before="100" w:beforeAutospacing="1" w:after="100" w:afterAutospacing="1" w:line="240" w:lineRule="auto"/>
    </w:pPr>
    <w:rPr>
      <w:rFonts w:ascii="Times New Roman" w:hAnsi="Times New Roman" w:eastAsia="Times New Roman" w:cs="Times New Roman"/>
      <w:sz w:val="24"/>
      <w:szCs w:val="24"/>
      <w:lang w:val="en-CA"/>
    </w:rPr>
  </w:style>
  <w:style w:type="paragraph" w:styleId="xmsolistparagraph" w:customStyle="1">
    <w:name w:val="x_msolistparagraph"/>
    <w:basedOn w:val="Normal"/>
    <w:rsid w:val="005A333D"/>
    <w:pPr>
      <w:spacing w:before="100" w:beforeAutospacing="1" w:after="100" w:afterAutospacing="1" w:line="240" w:lineRule="auto"/>
    </w:pPr>
    <w:rPr>
      <w:rFonts w:ascii="Times New Roman" w:hAnsi="Times New Roman" w:eastAsia="Times New Roman" w:cs="Times New Roman"/>
      <w:sz w:val="24"/>
      <w:szCs w:val="24"/>
      <w:lang w:val="en-CA"/>
    </w:rPr>
  </w:style>
  <w:style w:type="paragraph" w:styleId="Revision">
    <w:name w:val="Revision"/>
    <w:hidden/>
    <w:uiPriority w:val="99"/>
    <w:semiHidden/>
    <w:rsid w:val="00530E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247">
      <w:bodyDiv w:val="1"/>
      <w:marLeft w:val="0"/>
      <w:marRight w:val="0"/>
      <w:marTop w:val="0"/>
      <w:marBottom w:val="0"/>
      <w:divBdr>
        <w:top w:val="none" w:sz="0" w:space="0" w:color="auto"/>
        <w:left w:val="none" w:sz="0" w:space="0" w:color="auto"/>
        <w:bottom w:val="none" w:sz="0" w:space="0" w:color="auto"/>
        <w:right w:val="none" w:sz="0" w:space="0" w:color="auto"/>
      </w:divBdr>
    </w:div>
    <w:div w:id="75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microsoft.com/office/2016/09/relationships/commentsIds" Target="commentsIds.xml" Id="rId50"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microsoft.com/office/2018/08/relationships/commentsExtensible" Target="commentsExtensible.xml" Id="rId49" /><Relationship Type="http://schemas.openxmlformats.org/officeDocument/2006/relationships/hyperlink" Target="https://www.wandersmancenter.org" TargetMode="Externa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people" Target="peop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D905EE3CAFD94EB5BBB26556F56320" ma:contentTypeVersion="13" ma:contentTypeDescription="Create a new document." ma:contentTypeScope="" ma:versionID="dae14a844b0091485047433dbe8034f8">
  <xsd:schema xmlns:xsd="http://www.w3.org/2001/XMLSchema" xmlns:xs="http://www.w3.org/2001/XMLSchema" xmlns:p="http://schemas.microsoft.com/office/2006/metadata/properties" xmlns:ns3="42c060d6-5e73-43b3-8e14-2a59a9a3ec4c" xmlns:ns4="2e678067-11ca-4e3e-ac6b-0dea148d5db1" targetNamespace="http://schemas.microsoft.com/office/2006/metadata/properties" ma:root="true" ma:fieldsID="92dc9aefa6a7386aed37c481d305fc48" ns3:_="" ns4:_="">
    <xsd:import namespace="42c060d6-5e73-43b3-8e14-2a59a9a3ec4c"/>
    <xsd:import namespace="2e678067-11ca-4e3e-ac6b-0dea148d5d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060d6-5e73-43b3-8e14-2a59a9a3e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78067-11ca-4e3e-ac6b-0dea148d5db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FA8E6F-CB81-4127-85B2-0D828F770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060d6-5e73-43b3-8e14-2a59a9a3ec4c"/>
    <ds:schemaRef ds:uri="2e678067-11ca-4e3e-ac6b-0dea148d5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D1B15-9810-47E4-80BB-F082D521065D}">
  <ds:schemaRefs>
    <ds:schemaRef ds:uri="http://schemas.microsoft.com/sharepoint/v3/contenttype/forms"/>
  </ds:schemaRefs>
</ds:datastoreItem>
</file>

<file path=customXml/itemProps3.xml><?xml version="1.0" encoding="utf-8"?>
<ds:datastoreItem xmlns:ds="http://schemas.openxmlformats.org/officeDocument/2006/customXml" ds:itemID="{C22C8084-37EB-4907-BACB-0E9FE35BDB0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e678067-11ca-4e3e-ac6b-0dea148d5db1"/>
    <ds:schemaRef ds:uri="42c060d6-5e73-43b3-8e14-2a59a9a3ec4c"/>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Simeonov, Dorina</dc:creator>
  <keywords/>
  <dc:description/>
  <lastModifiedBy>Sydney Taylor</lastModifiedBy>
  <revision>8</revision>
  <dcterms:created xsi:type="dcterms:W3CDTF">2021-08-12T21:42:00.0000000Z</dcterms:created>
  <dcterms:modified xsi:type="dcterms:W3CDTF">2022-01-24T21:03:28.0083304Z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0x0101005DD905EE3CAFD94EB5BBB26556F56320</vt:lpwstr>
  </property>
</Properties>
</file>